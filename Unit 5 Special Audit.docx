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208" w:rsidRPr="00CE4208" w:rsidRDefault="00CE4208" w:rsidP="00CE4208">
      <w:pPr>
        <w:textAlignment w:val="baseline"/>
        <w:rPr>
          <w:rFonts w:ascii="Times New Roman" w:eastAsia="Times New Roman" w:hAnsi="Times New Roman" w:cs="Times New Roman"/>
          <w:sz w:val="28"/>
          <w:szCs w:val="28"/>
        </w:rPr>
      </w:pPr>
      <w:r w:rsidRPr="00CE4208">
        <w:rPr>
          <w:rFonts w:ascii="Times New Roman" w:eastAsia="Times New Roman" w:hAnsi="Times New Roman" w:cs="Times New Roman"/>
          <w:sz w:val="28"/>
          <w:szCs w:val="28"/>
        </w:rPr>
        <w:t> </w:t>
      </w:r>
      <w:hyperlink r:id="rId7" w:history="1">
        <w:r w:rsidRPr="00CE4208">
          <w:rPr>
            <w:rFonts w:ascii="Times New Roman" w:eastAsia="Times New Roman" w:hAnsi="Times New Roman" w:cs="Times New Roman"/>
            <w:color w:val="00AA94"/>
            <w:sz w:val="28"/>
            <w:szCs w:val="28"/>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ogo" o:spid="_x0000_i1025" type="#_x0000_t75" alt="WIKIACCOUNTING" href="https://www.wikiaccounting.com/" style="width:23.8pt;height:23.8pt" o:button="t"/>
          </w:pict>
        </w:r>
      </w:hyperlink>
      <w:r w:rsidRPr="00CE4208">
        <w:rPr>
          <w:rFonts w:ascii="display" w:eastAsia="Times New Roman" w:hAnsi="display" w:cs="Times New Roman"/>
          <w:b/>
          <w:bCs/>
          <w:color w:val="FFFFFF"/>
          <w:spacing w:val="-13"/>
          <w:sz w:val="28"/>
          <w:szCs w:val="28"/>
          <w:u w:val="single"/>
        </w:rPr>
        <w:t>HOMEBEST SELLING BOOKS</w:t>
      </w:r>
    </w:p>
    <w:p w:rsidR="00CE4208" w:rsidRPr="00CE4208" w:rsidRDefault="00CE4208" w:rsidP="00CE4208">
      <w:pPr>
        <w:pBdr>
          <w:bottom w:val="single" w:sz="6" w:space="1" w:color="auto"/>
        </w:pBdr>
        <w:jc w:val="center"/>
        <w:rPr>
          <w:rFonts w:ascii="Arial" w:eastAsia="Times New Roman" w:hAnsi="Arial" w:cs="Arial"/>
          <w:vanish/>
          <w:sz w:val="44"/>
          <w:szCs w:val="44"/>
        </w:rPr>
      </w:pPr>
      <w:r w:rsidRPr="00CE4208">
        <w:rPr>
          <w:rFonts w:ascii="Arial" w:eastAsia="Times New Roman" w:hAnsi="Arial" w:cs="Arial"/>
          <w:vanish/>
          <w:sz w:val="44"/>
          <w:szCs w:val="44"/>
        </w:rPr>
        <w:t>Top of Form</w:t>
      </w:r>
    </w:p>
    <w:p w:rsidR="00CE4208" w:rsidRPr="00CE4208" w:rsidRDefault="00CE4208" w:rsidP="00CE4208">
      <w:pPr>
        <w:pBdr>
          <w:top w:val="single" w:sz="6" w:space="1" w:color="auto"/>
        </w:pBdr>
        <w:jc w:val="center"/>
        <w:rPr>
          <w:rFonts w:ascii="Arial" w:eastAsia="Times New Roman" w:hAnsi="Arial" w:cs="Arial"/>
          <w:vanish/>
          <w:sz w:val="44"/>
          <w:szCs w:val="44"/>
        </w:rPr>
      </w:pPr>
      <w:r w:rsidRPr="00CE4208">
        <w:rPr>
          <w:rFonts w:ascii="Arial" w:eastAsia="Times New Roman" w:hAnsi="Arial" w:cs="Arial"/>
          <w:vanish/>
          <w:sz w:val="44"/>
          <w:szCs w:val="44"/>
        </w:rPr>
        <w:t>Bottom of Form</w:t>
      </w:r>
    </w:p>
    <w:p w:rsidR="00CE4208" w:rsidRPr="00B77A37" w:rsidRDefault="00CE4208" w:rsidP="00CE4208">
      <w:pPr>
        <w:shd w:val="clear" w:color="auto" w:fill="FFFFFF"/>
        <w:spacing w:line="288" w:lineRule="atLeast"/>
        <w:textAlignment w:val="baseline"/>
        <w:outlineLvl w:val="0"/>
        <w:rPr>
          <w:rFonts w:ascii="Times New Roman" w:eastAsia="Times New Roman" w:hAnsi="Times New Roman" w:cs="Times New Roman"/>
          <w:b/>
          <w:bCs/>
          <w:color w:val="00AA94"/>
          <w:kern w:val="36"/>
          <w:sz w:val="44"/>
          <w:szCs w:val="44"/>
        </w:rPr>
      </w:pPr>
      <w:r w:rsidRPr="00CE4208">
        <w:rPr>
          <w:rFonts w:ascii="Times New Roman" w:eastAsia="Times New Roman" w:hAnsi="Times New Roman" w:cs="Times New Roman"/>
          <w:b/>
          <w:bCs/>
          <w:color w:val="00AA94"/>
          <w:kern w:val="36"/>
          <w:sz w:val="44"/>
          <w:szCs w:val="44"/>
        </w:rPr>
        <w:t>What is a Special Audit?</w:t>
      </w:r>
    </w:p>
    <w:p w:rsidR="00CE4208" w:rsidRPr="00CE4208" w:rsidRDefault="00CE4208" w:rsidP="00CE4208">
      <w:pPr>
        <w:shd w:val="clear" w:color="auto" w:fill="FFFFFF"/>
        <w:spacing w:line="288" w:lineRule="atLeast"/>
        <w:textAlignment w:val="baseline"/>
        <w:outlineLvl w:val="0"/>
        <w:rPr>
          <w:rFonts w:ascii="Times New Roman" w:eastAsia="Times New Roman" w:hAnsi="Times New Roman" w:cs="Times New Roman"/>
          <w:b/>
          <w:bCs/>
          <w:color w:val="00AA94"/>
          <w:kern w:val="36"/>
          <w:sz w:val="32"/>
          <w:szCs w:val="32"/>
          <w:bdr w:val="none" w:sz="0" w:space="0" w:color="auto" w:frame="1"/>
        </w:rPr>
      </w:pPr>
    </w:p>
    <w:p w:rsidR="00CE4208" w:rsidRPr="00CE4208" w:rsidRDefault="00CE4208" w:rsidP="00CE4208">
      <w:pPr>
        <w:shd w:val="clear" w:color="auto" w:fill="FFFFFF"/>
        <w:spacing w:line="264" w:lineRule="atLeast"/>
        <w:textAlignment w:val="baseline"/>
        <w:outlineLvl w:val="1"/>
        <w:rPr>
          <w:rFonts w:ascii="Times New Roman" w:eastAsia="Times New Roman" w:hAnsi="Times New Roman" w:cs="Times New Roman"/>
          <w:b/>
          <w:bCs/>
          <w:color w:val="00AA94"/>
          <w:sz w:val="32"/>
          <w:szCs w:val="32"/>
        </w:rPr>
      </w:pPr>
      <w:r w:rsidRPr="00CE4208">
        <w:rPr>
          <w:rFonts w:ascii="Times New Roman" w:eastAsia="Times New Roman" w:hAnsi="Times New Roman" w:cs="Times New Roman"/>
          <w:b/>
          <w:bCs/>
          <w:color w:val="00AA94"/>
          <w:sz w:val="32"/>
          <w:szCs w:val="32"/>
        </w:rPr>
        <w:t>Definition</w:t>
      </w:r>
    </w:p>
    <w:p w:rsidR="00CE4208" w:rsidRPr="00CE4208" w:rsidRDefault="00CE4208" w:rsidP="00CE4208">
      <w:pPr>
        <w:shd w:val="clear" w:color="auto" w:fill="FFFFFF"/>
        <w:spacing w:line="264" w:lineRule="atLeast"/>
        <w:textAlignment w:val="baseline"/>
        <w:outlineLvl w:val="1"/>
        <w:rPr>
          <w:rFonts w:ascii="Times New Roman" w:eastAsia="Times New Roman" w:hAnsi="Times New Roman" w:cs="Times New Roman"/>
          <w:b/>
          <w:bCs/>
          <w:color w:val="00AA94"/>
          <w:sz w:val="28"/>
          <w:szCs w:val="28"/>
        </w:rPr>
      </w:pPr>
    </w:p>
    <w:p w:rsidR="00CE4208" w:rsidRDefault="00CE4208" w:rsidP="00CE4208">
      <w:pPr>
        <w:shd w:val="clear" w:color="auto" w:fill="FFFFFF"/>
        <w:textAlignment w:val="baseline"/>
        <w:rPr>
          <w:rFonts w:ascii="Times New Roman" w:eastAsia="Times New Roman" w:hAnsi="Times New Roman" w:cs="Times New Roman"/>
          <w:sz w:val="28"/>
          <w:szCs w:val="28"/>
        </w:rPr>
      </w:pPr>
      <w:r w:rsidRPr="00CE4208">
        <w:rPr>
          <w:rFonts w:ascii="Times New Roman" w:eastAsia="Times New Roman" w:hAnsi="Times New Roman" w:cs="Times New Roman"/>
          <w:sz w:val="28"/>
          <w:szCs w:val="28"/>
        </w:rPr>
        <w:t>A Special Audit can be defined as a tightly defined</w:t>
      </w:r>
      <w:hyperlink r:id="rId8" w:history="1">
        <w:r w:rsidRPr="00CE4208">
          <w:rPr>
            <w:rFonts w:ascii="Times New Roman" w:eastAsia="Times New Roman" w:hAnsi="Times New Roman" w:cs="Times New Roman"/>
            <w:color w:val="00AA94"/>
            <w:sz w:val="28"/>
            <w:szCs w:val="28"/>
            <w:u w:val="single"/>
          </w:rPr>
          <w:t> the type of audit</w:t>
        </w:r>
      </w:hyperlink>
      <w:r w:rsidRPr="00CE4208">
        <w:rPr>
          <w:rFonts w:ascii="Times New Roman" w:eastAsia="Times New Roman" w:hAnsi="Times New Roman" w:cs="Times New Roman"/>
          <w:sz w:val="28"/>
          <w:szCs w:val="28"/>
        </w:rPr>
        <w:t> that is conducted in order to probe into a specific area of the organization’s activities. As a matter of fact, it can be seen that this type of audit is mainly initiated by a third party, like a government agency or the tax authority.</w:t>
      </w:r>
    </w:p>
    <w:p w:rsidR="00CE4208" w:rsidRPr="00CE4208" w:rsidRDefault="00CE4208" w:rsidP="00CE4208">
      <w:pPr>
        <w:shd w:val="clear" w:color="auto" w:fill="FFFFFF"/>
        <w:textAlignment w:val="baseline"/>
        <w:rPr>
          <w:rFonts w:ascii="Times New Roman" w:eastAsia="Times New Roman" w:hAnsi="Times New Roman" w:cs="Times New Roman"/>
          <w:sz w:val="28"/>
          <w:szCs w:val="28"/>
        </w:rPr>
      </w:pPr>
    </w:p>
    <w:p w:rsidR="00CE4208" w:rsidRDefault="00CE4208" w:rsidP="00CE4208">
      <w:pPr>
        <w:shd w:val="clear" w:color="auto" w:fill="FFFFFF"/>
        <w:textAlignment w:val="baseline"/>
        <w:rPr>
          <w:rFonts w:ascii="Times New Roman" w:eastAsia="Times New Roman" w:hAnsi="Times New Roman" w:cs="Times New Roman"/>
          <w:sz w:val="28"/>
          <w:szCs w:val="28"/>
        </w:rPr>
      </w:pPr>
      <w:r w:rsidRPr="00CE4208">
        <w:rPr>
          <w:rFonts w:ascii="Times New Roman" w:eastAsia="Times New Roman" w:hAnsi="Times New Roman" w:cs="Times New Roman"/>
          <w:sz w:val="28"/>
          <w:szCs w:val="28"/>
        </w:rPr>
        <w:t>However, it can also be authorized by any other relevant entity, including any internal authorities that might be in a position to do so. Examples of special audits include Compensation audits, control audits, cost audits, fraud audits and royalty audits.</w:t>
      </w:r>
    </w:p>
    <w:p w:rsidR="00CE4208" w:rsidRPr="00CE4208" w:rsidRDefault="00CE4208" w:rsidP="00CE4208">
      <w:pPr>
        <w:shd w:val="clear" w:color="auto" w:fill="FFFFFF"/>
        <w:textAlignment w:val="baseline"/>
        <w:rPr>
          <w:rFonts w:ascii="Times New Roman" w:eastAsia="Times New Roman" w:hAnsi="Times New Roman" w:cs="Times New Roman"/>
          <w:sz w:val="28"/>
          <w:szCs w:val="28"/>
        </w:rPr>
      </w:pPr>
    </w:p>
    <w:p w:rsidR="00CE4208" w:rsidRDefault="00CE4208" w:rsidP="00CE4208">
      <w:pPr>
        <w:shd w:val="clear" w:color="auto" w:fill="FFFFFF"/>
        <w:spacing w:line="264" w:lineRule="atLeast"/>
        <w:textAlignment w:val="baseline"/>
        <w:outlineLvl w:val="1"/>
        <w:rPr>
          <w:rFonts w:ascii="Times New Roman" w:eastAsia="Times New Roman" w:hAnsi="Times New Roman" w:cs="Times New Roman"/>
          <w:b/>
          <w:bCs/>
          <w:color w:val="00AA94"/>
          <w:sz w:val="32"/>
          <w:szCs w:val="32"/>
        </w:rPr>
      </w:pPr>
      <w:r w:rsidRPr="00CE4208">
        <w:rPr>
          <w:rFonts w:ascii="Times New Roman" w:eastAsia="Times New Roman" w:hAnsi="Times New Roman" w:cs="Times New Roman"/>
          <w:b/>
          <w:bCs/>
          <w:color w:val="00AA94"/>
          <w:sz w:val="32"/>
          <w:szCs w:val="32"/>
        </w:rPr>
        <w:t xml:space="preserve">The Need for </w:t>
      </w:r>
      <w:proofErr w:type="gramStart"/>
      <w:r w:rsidRPr="00CE4208">
        <w:rPr>
          <w:rFonts w:ascii="Times New Roman" w:eastAsia="Times New Roman" w:hAnsi="Times New Roman" w:cs="Times New Roman"/>
          <w:b/>
          <w:bCs/>
          <w:color w:val="00AA94"/>
          <w:sz w:val="32"/>
          <w:szCs w:val="32"/>
        </w:rPr>
        <w:t>A</w:t>
      </w:r>
      <w:proofErr w:type="gramEnd"/>
      <w:r w:rsidRPr="00CE4208">
        <w:rPr>
          <w:rFonts w:ascii="Times New Roman" w:eastAsia="Times New Roman" w:hAnsi="Times New Roman" w:cs="Times New Roman"/>
          <w:b/>
          <w:bCs/>
          <w:color w:val="00AA94"/>
          <w:sz w:val="32"/>
          <w:szCs w:val="32"/>
        </w:rPr>
        <w:t xml:space="preserve"> Special Audit</w:t>
      </w:r>
    </w:p>
    <w:p w:rsidR="00CE4208" w:rsidRPr="00CE4208" w:rsidRDefault="00CE4208" w:rsidP="00CE4208">
      <w:pPr>
        <w:shd w:val="clear" w:color="auto" w:fill="FFFFFF"/>
        <w:spacing w:line="264" w:lineRule="atLeast"/>
        <w:textAlignment w:val="baseline"/>
        <w:outlineLvl w:val="1"/>
        <w:rPr>
          <w:rFonts w:ascii="Times New Roman" w:eastAsia="Times New Roman" w:hAnsi="Times New Roman" w:cs="Times New Roman"/>
          <w:b/>
          <w:bCs/>
          <w:color w:val="00AA94"/>
          <w:sz w:val="32"/>
          <w:szCs w:val="32"/>
        </w:rPr>
      </w:pPr>
    </w:p>
    <w:p w:rsidR="00CE4208" w:rsidRDefault="00CE4208" w:rsidP="00CE4208">
      <w:pPr>
        <w:shd w:val="clear" w:color="auto" w:fill="FFFFFF"/>
        <w:textAlignment w:val="baseline"/>
        <w:rPr>
          <w:rFonts w:ascii="Times New Roman" w:eastAsia="Times New Roman" w:hAnsi="Times New Roman" w:cs="Times New Roman"/>
          <w:sz w:val="28"/>
          <w:szCs w:val="28"/>
        </w:rPr>
      </w:pPr>
      <w:r w:rsidRPr="00CE4208">
        <w:rPr>
          <w:rFonts w:ascii="Times New Roman" w:eastAsia="Times New Roman" w:hAnsi="Times New Roman" w:cs="Times New Roman"/>
          <w:sz w:val="28"/>
          <w:szCs w:val="28"/>
        </w:rPr>
        <w:t>Special Audits are mostly needed when some abnormal behavior is suspected within the organization.</w:t>
      </w:r>
    </w:p>
    <w:p w:rsidR="00CE4208" w:rsidRPr="00CE4208" w:rsidRDefault="00CE4208" w:rsidP="00CE4208">
      <w:pPr>
        <w:shd w:val="clear" w:color="auto" w:fill="FFFFFF"/>
        <w:textAlignment w:val="baseline"/>
        <w:rPr>
          <w:rFonts w:ascii="Times New Roman" w:eastAsia="Times New Roman" w:hAnsi="Times New Roman" w:cs="Times New Roman"/>
          <w:sz w:val="28"/>
          <w:szCs w:val="28"/>
        </w:rPr>
      </w:pPr>
    </w:p>
    <w:p w:rsidR="00CE4208" w:rsidRPr="00CE4208" w:rsidRDefault="00CE4208" w:rsidP="00CE4208">
      <w:pPr>
        <w:shd w:val="clear" w:color="auto" w:fill="FFFFFF"/>
        <w:textAlignment w:val="baseline"/>
        <w:rPr>
          <w:rFonts w:ascii="Times New Roman" w:eastAsia="Times New Roman" w:hAnsi="Times New Roman" w:cs="Times New Roman"/>
          <w:sz w:val="28"/>
          <w:szCs w:val="28"/>
          <w:bdr w:val="none" w:sz="0" w:space="0" w:color="auto" w:frame="1"/>
        </w:rPr>
      </w:pPr>
      <w:r w:rsidRPr="00CE4208">
        <w:rPr>
          <w:rFonts w:ascii="Times New Roman" w:eastAsia="Times New Roman" w:hAnsi="Times New Roman" w:cs="Times New Roman"/>
          <w:sz w:val="28"/>
          <w:szCs w:val="28"/>
        </w:rPr>
        <w:t>Mostly, they are called for when it is suspected that the laws and regulations have been overlooked pertaining to finances, or financial management within the organization. However, they are not only restricted to cases pertaining to fraud.</w:t>
      </w:r>
    </w:p>
    <w:p w:rsidR="00CE4208" w:rsidRDefault="00CE4208" w:rsidP="00CE4208">
      <w:pPr>
        <w:shd w:val="clear" w:color="auto" w:fill="FFFFFF"/>
        <w:textAlignment w:val="baseline"/>
        <w:rPr>
          <w:rFonts w:ascii="Times New Roman" w:eastAsia="Times New Roman" w:hAnsi="Times New Roman" w:cs="Times New Roman"/>
          <w:sz w:val="28"/>
          <w:szCs w:val="28"/>
          <w:bdr w:val="none" w:sz="0" w:space="0" w:color="auto" w:frame="1"/>
        </w:rPr>
      </w:pPr>
      <w:r w:rsidRPr="00CE4208">
        <w:rPr>
          <w:rFonts w:ascii="Times New Roman" w:eastAsia="Times New Roman" w:hAnsi="Times New Roman" w:cs="Times New Roman"/>
          <w:sz w:val="28"/>
          <w:szCs w:val="28"/>
          <w:bdr w:val="none" w:sz="0" w:space="0" w:color="auto" w:frame="1"/>
        </w:rPr>
        <w:t>They can also be conducted when there are other institutional violations that might include pertaining to duties, authorizations, internal control procedures or responsibilities of the Senior Management. In the same manner, Special Audits can also be related to corporate reorganization or bankruptcy.</w:t>
      </w:r>
    </w:p>
    <w:p w:rsidR="00CE4208" w:rsidRPr="00CE4208" w:rsidRDefault="00CE4208" w:rsidP="00CE4208">
      <w:pPr>
        <w:shd w:val="clear" w:color="auto" w:fill="FFFFFF"/>
        <w:textAlignment w:val="baseline"/>
        <w:rPr>
          <w:rFonts w:ascii="Times New Roman" w:eastAsia="Times New Roman" w:hAnsi="Times New Roman" w:cs="Times New Roman"/>
          <w:sz w:val="28"/>
          <w:szCs w:val="28"/>
        </w:rPr>
      </w:pPr>
    </w:p>
    <w:p w:rsidR="00CE4208" w:rsidRDefault="00CE4208" w:rsidP="00CE4208">
      <w:pPr>
        <w:shd w:val="clear" w:color="auto" w:fill="FFFFFF"/>
        <w:spacing w:line="264" w:lineRule="atLeast"/>
        <w:textAlignment w:val="baseline"/>
        <w:outlineLvl w:val="1"/>
        <w:rPr>
          <w:rFonts w:ascii="Times New Roman" w:eastAsia="Times New Roman" w:hAnsi="Times New Roman" w:cs="Times New Roman"/>
          <w:b/>
          <w:bCs/>
          <w:color w:val="00AA94"/>
          <w:sz w:val="32"/>
          <w:szCs w:val="32"/>
        </w:rPr>
      </w:pPr>
      <w:r w:rsidRPr="00CE4208">
        <w:rPr>
          <w:rFonts w:ascii="Times New Roman" w:eastAsia="Times New Roman" w:hAnsi="Times New Roman" w:cs="Times New Roman"/>
          <w:b/>
          <w:bCs/>
          <w:color w:val="00AA94"/>
          <w:sz w:val="32"/>
          <w:szCs w:val="32"/>
        </w:rPr>
        <w:t>Scope of Special Audit</w:t>
      </w:r>
    </w:p>
    <w:p w:rsidR="00CE4208" w:rsidRPr="00CE4208" w:rsidRDefault="00CE4208" w:rsidP="00CE4208">
      <w:pPr>
        <w:shd w:val="clear" w:color="auto" w:fill="FFFFFF"/>
        <w:spacing w:line="264" w:lineRule="atLeast"/>
        <w:textAlignment w:val="baseline"/>
        <w:outlineLvl w:val="1"/>
        <w:rPr>
          <w:rFonts w:ascii="Times New Roman" w:eastAsia="Times New Roman" w:hAnsi="Times New Roman" w:cs="Times New Roman"/>
          <w:b/>
          <w:bCs/>
          <w:color w:val="00AA94"/>
          <w:sz w:val="32"/>
          <w:szCs w:val="32"/>
          <w:bdr w:val="none" w:sz="0" w:space="0" w:color="auto" w:frame="1"/>
        </w:rPr>
      </w:pPr>
    </w:p>
    <w:p w:rsidR="00CE4208" w:rsidRDefault="00CE4208" w:rsidP="00CE4208">
      <w:pPr>
        <w:shd w:val="clear" w:color="auto" w:fill="FFFFFF"/>
        <w:textAlignment w:val="baseline"/>
        <w:rPr>
          <w:rFonts w:ascii="Times New Roman" w:eastAsia="Times New Roman" w:hAnsi="Times New Roman" w:cs="Times New Roman"/>
          <w:sz w:val="28"/>
          <w:szCs w:val="28"/>
          <w:bdr w:val="none" w:sz="0" w:space="0" w:color="auto" w:frame="1"/>
        </w:rPr>
      </w:pPr>
      <w:r w:rsidRPr="00CE4208">
        <w:rPr>
          <w:rFonts w:ascii="Times New Roman" w:eastAsia="Times New Roman" w:hAnsi="Times New Roman" w:cs="Times New Roman"/>
          <w:sz w:val="28"/>
          <w:szCs w:val="28"/>
          <w:bdr w:val="none" w:sz="0" w:space="0" w:color="auto" w:frame="1"/>
        </w:rPr>
        <w:t>As mentioned earlier on, it can be seen that a special audit is conducted out of routine, with a specific or a special purpose. However, these special purposes are quite varied in their nature, and the overall outcomes based out of those special audits.</w:t>
      </w:r>
    </w:p>
    <w:p w:rsidR="00CE4208" w:rsidRDefault="00CE4208" w:rsidP="00CE4208">
      <w:pPr>
        <w:shd w:val="clear" w:color="auto" w:fill="FFFFFF"/>
        <w:textAlignment w:val="baseline"/>
        <w:rPr>
          <w:rFonts w:ascii="Times New Roman" w:eastAsia="Times New Roman" w:hAnsi="Times New Roman" w:cs="Times New Roman"/>
          <w:sz w:val="28"/>
          <w:szCs w:val="28"/>
          <w:bdr w:val="none" w:sz="0" w:space="0" w:color="auto" w:frame="1"/>
        </w:rPr>
      </w:pPr>
    </w:p>
    <w:p w:rsidR="00CE4208" w:rsidRDefault="00CE4208" w:rsidP="00CE4208">
      <w:pPr>
        <w:shd w:val="clear" w:color="auto" w:fill="FFFFFF"/>
        <w:textAlignment w:val="baseline"/>
        <w:rPr>
          <w:rFonts w:ascii="Times New Roman" w:eastAsia="Times New Roman" w:hAnsi="Times New Roman" w:cs="Times New Roman"/>
          <w:sz w:val="28"/>
          <w:szCs w:val="28"/>
          <w:bdr w:val="none" w:sz="0" w:space="0" w:color="auto" w:frame="1"/>
        </w:rPr>
      </w:pPr>
    </w:p>
    <w:p w:rsidR="00CE4208" w:rsidRPr="00CE4208" w:rsidRDefault="00CE4208" w:rsidP="00CE4208">
      <w:pPr>
        <w:shd w:val="clear" w:color="auto" w:fill="FFFFFF"/>
        <w:textAlignment w:val="baseline"/>
        <w:rPr>
          <w:rFonts w:ascii="Times New Roman" w:eastAsia="Times New Roman" w:hAnsi="Times New Roman" w:cs="Times New Roman"/>
          <w:sz w:val="28"/>
          <w:szCs w:val="28"/>
          <w:bdr w:val="none" w:sz="0" w:space="0" w:color="auto" w:frame="1"/>
        </w:rPr>
      </w:pPr>
    </w:p>
    <w:p w:rsidR="00CE4208" w:rsidRDefault="00CE4208" w:rsidP="00CE4208">
      <w:pPr>
        <w:numPr>
          <w:ilvl w:val="0"/>
          <w:numId w:val="2"/>
        </w:numPr>
        <w:shd w:val="clear" w:color="auto" w:fill="FFFFFF"/>
        <w:spacing w:line="326" w:lineRule="atLeast"/>
        <w:ind w:left="0"/>
        <w:textAlignment w:val="baseline"/>
        <w:rPr>
          <w:rFonts w:ascii="Times New Roman" w:eastAsia="Times New Roman" w:hAnsi="Times New Roman" w:cs="Times New Roman"/>
          <w:sz w:val="28"/>
          <w:szCs w:val="28"/>
          <w:bdr w:val="none" w:sz="0" w:space="0" w:color="auto" w:frame="1"/>
        </w:rPr>
      </w:pPr>
      <w:r w:rsidRPr="00CE4208">
        <w:rPr>
          <w:rFonts w:ascii="Times New Roman" w:eastAsia="Times New Roman" w:hAnsi="Times New Roman" w:cs="Times New Roman"/>
          <w:b/>
          <w:sz w:val="28"/>
          <w:szCs w:val="28"/>
          <w:bdr w:val="none" w:sz="0" w:space="0" w:color="auto" w:frame="1"/>
        </w:rPr>
        <w:lastRenderedPageBreak/>
        <w:t>Compliance Audit</w:t>
      </w:r>
      <w:r w:rsidRPr="00CE4208">
        <w:rPr>
          <w:rFonts w:ascii="Times New Roman" w:eastAsia="Times New Roman" w:hAnsi="Times New Roman" w:cs="Times New Roman"/>
          <w:sz w:val="28"/>
          <w:szCs w:val="28"/>
          <w:bdr w:val="none" w:sz="0" w:space="0" w:color="auto" w:frame="1"/>
        </w:rPr>
        <w:t xml:space="preserve"> – This is mainly conducted when there is a need to examine the policies and procedures to check if they follow internal or regulatory standards.</w:t>
      </w:r>
    </w:p>
    <w:p w:rsidR="00CE4208" w:rsidRPr="00CE4208" w:rsidRDefault="00CE4208" w:rsidP="00CE4208">
      <w:pPr>
        <w:shd w:val="clear" w:color="auto" w:fill="FFFFFF"/>
        <w:spacing w:line="326" w:lineRule="atLeast"/>
        <w:textAlignment w:val="baseline"/>
        <w:rPr>
          <w:rFonts w:ascii="Times New Roman" w:eastAsia="Times New Roman" w:hAnsi="Times New Roman" w:cs="Times New Roman"/>
          <w:b/>
          <w:sz w:val="28"/>
          <w:szCs w:val="28"/>
          <w:bdr w:val="none" w:sz="0" w:space="0" w:color="auto" w:frame="1"/>
        </w:rPr>
      </w:pPr>
    </w:p>
    <w:p w:rsidR="00CE4208" w:rsidRDefault="00CE4208" w:rsidP="00CE4208">
      <w:pPr>
        <w:numPr>
          <w:ilvl w:val="0"/>
          <w:numId w:val="2"/>
        </w:numPr>
        <w:shd w:val="clear" w:color="auto" w:fill="FFFFFF"/>
        <w:spacing w:line="326" w:lineRule="atLeast"/>
        <w:ind w:left="0"/>
        <w:textAlignment w:val="baseline"/>
        <w:rPr>
          <w:rFonts w:ascii="Times New Roman" w:eastAsia="Times New Roman" w:hAnsi="Times New Roman" w:cs="Times New Roman"/>
          <w:sz w:val="28"/>
          <w:szCs w:val="28"/>
          <w:bdr w:val="none" w:sz="0" w:space="0" w:color="auto" w:frame="1"/>
        </w:rPr>
      </w:pPr>
      <w:r w:rsidRPr="00CE4208">
        <w:rPr>
          <w:rFonts w:ascii="Times New Roman" w:eastAsia="Times New Roman" w:hAnsi="Times New Roman" w:cs="Times New Roman"/>
          <w:b/>
          <w:sz w:val="28"/>
          <w:szCs w:val="28"/>
          <w:bdr w:val="none" w:sz="0" w:space="0" w:color="auto" w:frame="1"/>
        </w:rPr>
        <w:t xml:space="preserve">Construction Audit </w:t>
      </w:r>
      <w:r w:rsidRPr="00CE4208">
        <w:rPr>
          <w:rFonts w:ascii="Times New Roman" w:eastAsia="Times New Roman" w:hAnsi="Times New Roman" w:cs="Times New Roman"/>
          <w:sz w:val="28"/>
          <w:szCs w:val="28"/>
          <w:bdr w:val="none" w:sz="0" w:space="0" w:color="auto" w:frame="1"/>
        </w:rPr>
        <w:t>– This analyzes the costs that occur for a given construction project. In the same manner, this also tracks down the actual amount that is paid to contractors, suppliers, and other reimbursement that takes place in this regard.</w:t>
      </w:r>
    </w:p>
    <w:p w:rsidR="00CE4208" w:rsidRPr="00CE4208" w:rsidRDefault="00CE4208" w:rsidP="00CE4208">
      <w:pPr>
        <w:shd w:val="clear" w:color="auto" w:fill="FFFFFF"/>
        <w:spacing w:line="326" w:lineRule="atLeast"/>
        <w:textAlignment w:val="baseline"/>
        <w:rPr>
          <w:rFonts w:ascii="Times New Roman" w:eastAsia="Times New Roman" w:hAnsi="Times New Roman" w:cs="Times New Roman"/>
          <w:sz w:val="28"/>
          <w:szCs w:val="28"/>
          <w:bdr w:val="none" w:sz="0" w:space="0" w:color="auto" w:frame="1"/>
        </w:rPr>
      </w:pPr>
    </w:p>
    <w:p w:rsidR="00CE4208" w:rsidRDefault="00CE4208" w:rsidP="00CE4208">
      <w:pPr>
        <w:numPr>
          <w:ilvl w:val="0"/>
          <w:numId w:val="2"/>
        </w:numPr>
        <w:shd w:val="clear" w:color="auto" w:fill="FFFFFF"/>
        <w:spacing w:line="326" w:lineRule="atLeast"/>
        <w:ind w:left="0"/>
        <w:textAlignment w:val="baseline"/>
        <w:rPr>
          <w:rFonts w:ascii="Times New Roman" w:eastAsia="Times New Roman" w:hAnsi="Times New Roman" w:cs="Times New Roman"/>
          <w:sz w:val="28"/>
          <w:szCs w:val="28"/>
          <w:bdr w:val="none" w:sz="0" w:space="0" w:color="auto" w:frame="1"/>
        </w:rPr>
      </w:pPr>
      <w:r w:rsidRPr="00CE4208">
        <w:rPr>
          <w:rFonts w:ascii="Times New Roman" w:eastAsia="Times New Roman" w:hAnsi="Times New Roman" w:cs="Times New Roman"/>
          <w:b/>
          <w:sz w:val="28"/>
          <w:szCs w:val="28"/>
          <w:bdr w:val="none" w:sz="0" w:space="0" w:color="auto" w:frame="1"/>
        </w:rPr>
        <w:t>Information Systems Audit</w:t>
      </w:r>
      <w:r w:rsidRPr="00CE4208">
        <w:rPr>
          <w:rFonts w:ascii="Times New Roman" w:eastAsia="Times New Roman" w:hAnsi="Times New Roman" w:cs="Times New Roman"/>
          <w:sz w:val="28"/>
          <w:szCs w:val="28"/>
          <w:bdr w:val="none" w:sz="0" w:space="0" w:color="auto" w:frame="1"/>
        </w:rPr>
        <w:t>. Information System Audit is mainly conducted when there is a need to review the overall controls present in software development. Additionally, it also involves a review of controls regarding software development, data processing and the overall access to computer systems.</w:t>
      </w:r>
    </w:p>
    <w:p w:rsidR="00CE4208" w:rsidRPr="00CE4208" w:rsidRDefault="00CE4208" w:rsidP="00CE4208">
      <w:pPr>
        <w:shd w:val="clear" w:color="auto" w:fill="FFFFFF"/>
        <w:spacing w:line="326" w:lineRule="atLeast"/>
        <w:textAlignment w:val="baseline"/>
        <w:rPr>
          <w:rFonts w:ascii="Times New Roman" w:eastAsia="Times New Roman" w:hAnsi="Times New Roman" w:cs="Times New Roman"/>
          <w:sz w:val="28"/>
          <w:szCs w:val="28"/>
          <w:bdr w:val="none" w:sz="0" w:space="0" w:color="auto" w:frame="1"/>
        </w:rPr>
      </w:pPr>
    </w:p>
    <w:p w:rsidR="00CE4208" w:rsidRDefault="00CE4208" w:rsidP="00CE4208">
      <w:pPr>
        <w:numPr>
          <w:ilvl w:val="0"/>
          <w:numId w:val="2"/>
        </w:numPr>
        <w:shd w:val="clear" w:color="auto" w:fill="FFFFFF"/>
        <w:spacing w:line="326" w:lineRule="atLeast"/>
        <w:ind w:left="0"/>
        <w:textAlignment w:val="baseline"/>
        <w:rPr>
          <w:rFonts w:ascii="Times New Roman" w:eastAsia="Times New Roman" w:hAnsi="Times New Roman" w:cs="Times New Roman"/>
          <w:sz w:val="28"/>
          <w:szCs w:val="28"/>
          <w:bdr w:val="none" w:sz="0" w:space="0" w:color="auto" w:frame="1"/>
        </w:rPr>
      </w:pPr>
      <w:r w:rsidRPr="00CE4208">
        <w:rPr>
          <w:rFonts w:ascii="Times New Roman" w:eastAsia="Times New Roman" w:hAnsi="Times New Roman" w:cs="Times New Roman"/>
          <w:b/>
          <w:sz w:val="28"/>
          <w:szCs w:val="28"/>
          <w:bdr w:val="none" w:sz="0" w:space="0" w:color="auto" w:frame="1"/>
        </w:rPr>
        <w:t>Investigative Audit</w:t>
      </w:r>
      <w:r w:rsidRPr="00CE4208">
        <w:rPr>
          <w:rFonts w:ascii="Times New Roman" w:eastAsia="Times New Roman" w:hAnsi="Times New Roman" w:cs="Times New Roman"/>
          <w:sz w:val="28"/>
          <w:szCs w:val="28"/>
          <w:bdr w:val="none" w:sz="0" w:space="0" w:color="auto" w:frame="1"/>
        </w:rPr>
        <w:t xml:space="preserve">. Investigative Audits take place when there is a need to find details of a specific event or an incident within the </w:t>
      </w:r>
      <w:proofErr w:type="gramStart"/>
      <w:r w:rsidRPr="00CE4208">
        <w:rPr>
          <w:rFonts w:ascii="Times New Roman" w:eastAsia="Times New Roman" w:hAnsi="Times New Roman" w:cs="Times New Roman"/>
          <w:sz w:val="28"/>
          <w:szCs w:val="28"/>
          <w:bdr w:val="none" w:sz="0" w:space="0" w:color="auto" w:frame="1"/>
        </w:rPr>
        <w:t>company, that</w:t>
      </w:r>
      <w:proofErr w:type="gramEnd"/>
      <w:r w:rsidRPr="00CE4208">
        <w:rPr>
          <w:rFonts w:ascii="Times New Roman" w:eastAsia="Times New Roman" w:hAnsi="Times New Roman" w:cs="Times New Roman"/>
          <w:sz w:val="28"/>
          <w:szCs w:val="28"/>
          <w:bdr w:val="none" w:sz="0" w:space="0" w:color="auto" w:frame="1"/>
        </w:rPr>
        <w:t xml:space="preserve"> was suspicious.</w:t>
      </w:r>
    </w:p>
    <w:p w:rsidR="00CE4208" w:rsidRPr="00CE4208" w:rsidRDefault="00CE4208" w:rsidP="00CE4208">
      <w:pPr>
        <w:shd w:val="clear" w:color="auto" w:fill="FFFFFF"/>
        <w:spacing w:line="326" w:lineRule="atLeast"/>
        <w:textAlignment w:val="baseline"/>
        <w:rPr>
          <w:rFonts w:ascii="Times New Roman" w:eastAsia="Times New Roman" w:hAnsi="Times New Roman" w:cs="Times New Roman"/>
          <w:sz w:val="28"/>
          <w:szCs w:val="28"/>
          <w:bdr w:val="none" w:sz="0" w:space="0" w:color="auto" w:frame="1"/>
        </w:rPr>
      </w:pPr>
    </w:p>
    <w:p w:rsidR="00CE4208" w:rsidRPr="00CE4208" w:rsidRDefault="00CE4208" w:rsidP="00CE4208">
      <w:pPr>
        <w:numPr>
          <w:ilvl w:val="0"/>
          <w:numId w:val="2"/>
        </w:numPr>
        <w:shd w:val="clear" w:color="auto" w:fill="FFFFFF"/>
        <w:spacing w:line="326" w:lineRule="atLeast"/>
        <w:ind w:left="0"/>
        <w:textAlignment w:val="baseline"/>
        <w:rPr>
          <w:rFonts w:ascii="Times New Roman" w:eastAsia="Times New Roman" w:hAnsi="Times New Roman" w:cs="Times New Roman"/>
          <w:sz w:val="28"/>
          <w:szCs w:val="28"/>
          <w:bdr w:val="none" w:sz="0" w:space="0" w:color="auto" w:frame="1"/>
        </w:rPr>
      </w:pPr>
      <w:r w:rsidRPr="00CE4208">
        <w:rPr>
          <w:rFonts w:ascii="Times New Roman" w:eastAsia="Times New Roman" w:hAnsi="Times New Roman" w:cs="Times New Roman"/>
          <w:b/>
          <w:sz w:val="28"/>
          <w:szCs w:val="28"/>
          <w:bdr w:val="none" w:sz="0" w:space="0" w:color="auto" w:frame="1"/>
        </w:rPr>
        <w:t>Tax Audit.</w:t>
      </w:r>
      <w:r w:rsidRPr="00CE4208">
        <w:rPr>
          <w:rFonts w:ascii="Times New Roman" w:eastAsia="Times New Roman" w:hAnsi="Times New Roman" w:cs="Times New Roman"/>
          <w:sz w:val="28"/>
          <w:szCs w:val="28"/>
          <w:bdr w:val="none" w:sz="0" w:space="0" w:color="auto" w:frame="1"/>
        </w:rPr>
        <w:t xml:space="preserve"> This Audit is mainly initiated to analyze the overall tax returns that are submitted by an individual or business entity. The main rationale is to see if the paid tax is actually valid.</w:t>
      </w:r>
    </w:p>
    <w:p w:rsidR="00CE4208" w:rsidRDefault="00CE4208" w:rsidP="00CE4208">
      <w:pPr>
        <w:shd w:val="clear" w:color="auto" w:fill="FFFFFF"/>
        <w:spacing w:line="264" w:lineRule="atLeast"/>
        <w:textAlignment w:val="baseline"/>
        <w:outlineLvl w:val="1"/>
        <w:rPr>
          <w:rFonts w:ascii="Times New Roman" w:eastAsia="Times New Roman" w:hAnsi="Times New Roman" w:cs="Times New Roman"/>
          <w:sz w:val="28"/>
          <w:szCs w:val="28"/>
          <w:bdr w:val="none" w:sz="0" w:space="0" w:color="auto" w:frame="1"/>
        </w:rPr>
      </w:pPr>
    </w:p>
    <w:p w:rsidR="00CE4208" w:rsidRDefault="00CE4208" w:rsidP="00CE4208">
      <w:pPr>
        <w:shd w:val="clear" w:color="auto" w:fill="FFFFFF"/>
        <w:spacing w:line="264" w:lineRule="atLeast"/>
        <w:textAlignment w:val="baseline"/>
        <w:outlineLvl w:val="1"/>
        <w:rPr>
          <w:rFonts w:ascii="Times New Roman" w:eastAsia="Times New Roman" w:hAnsi="Times New Roman" w:cs="Times New Roman"/>
          <w:b/>
          <w:bCs/>
          <w:color w:val="00AA94"/>
          <w:sz w:val="32"/>
          <w:szCs w:val="32"/>
        </w:rPr>
      </w:pPr>
      <w:r w:rsidRPr="00CE4208">
        <w:rPr>
          <w:rFonts w:ascii="Times New Roman" w:eastAsia="Times New Roman" w:hAnsi="Times New Roman" w:cs="Times New Roman"/>
          <w:b/>
          <w:bCs/>
          <w:color w:val="00AA94"/>
          <w:sz w:val="32"/>
          <w:szCs w:val="32"/>
        </w:rPr>
        <w:t>Conclusion</w:t>
      </w:r>
    </w:p>
    <w:p w:rsidR="00CE4208" w:rsidRPr="00CE4208" w:rsidRDefault="00CE4208" w:rsidP="00CE4208">
      <w:pPr>
        <w:shd w:val="clear" w:color="auto" w:fill="FFFFFF"/>
        <w:spacing w:line="264" w:lineRule="atLeast"/>
        <w:textAlignment w:val="baseline"/>
        <w:outlineLvl w:val="1"/>
        <w:rPr>
          <w:rFonts w:ascii="Times New Roman" w:eastAsia="Times New Roman" w:hAnsi="Times New Roman" w:cs="Times New Roman"/>
          <w:b/>
          <w:bCs/>
          <w:color w:val="00AA94"/>
          <w:sz w:val="32"/>
          <w:szCs w:val="32"/>
          <w:bdr w:val="none" w:sz="0" w:space="0" w:color="auto" w:frame="1"/>
        </w:rPr>
      </w:pPr>
    </w:p>
    <w:p w:rsidR="00CE4208" w:rsidRPr="00CE4208" w:rsidRDefault="00CE4208" w:rsidP="00CE4208">
      <w:pPr>
        <w:shd w:val="clear" w:color="auto" w:fill="FFFFFF"/>
        <w:textAlignment w:val="baseline"/>
        <w:rPr>
          <w:rFonts w:ascii="Times New Roman" w:eastAsia="Times New Roman" w:hAnsi="Times New Roman" w:cs="Times New Roman"/>
          <w:sz w:val="28"/>
          <w:szCs w:val="28"/>
          <w:bdr w:val="none" w:sz="0" w:space="0" w:color="auto" w:frame="1"/>
        </w:rPr>
      </w:pPr>
      <w:r w:rsidRPr="00CE4208">
        <w:rPr>
          <w:rFonts w:ascii="Times New Roman" w:eastAsia="Times New Roman" w:hAnsi="Times New Roman" w:cs="Times New Roman"/>
          <w:sz w:val="28"/>
          <w:szCs w:val="28"/>
          <w:bdr w:val="none" w:sz="0" w:space="0" w:color="auto" w:frame="1"/>
        </w:rPr>
        <w:t>Therefore, it can be seen that Special Audits are mainly conducted in order to investigate a special cause or to justify something that is not normal within the organization.</w:t>
      </w:r>
    </w:p>
    <w:p w:rsidR="00CE4208" w:rsidRPr="00CE4208" w:rsidRDefault="00CE4208" w:rsidP="00CE4208">
      <w:pPr>
        <w:shd w:val="clear" w:color="auto" w:fill="FFFFFF"/>
        <w:textAlignment w:val="baseline"/>
        <w:rPr>
          <w:rFonts w:ascii="Times New Roman" w:eastAsia="Times New Roman" w:hAnsi="Times New Roman" w:cs="Times New Roman"/>
          <w:sz w:val="28"/>
          <w:szCs w:val="28"/>
          <w:bdr w:val="none" w:sz="0" w:space="0" w:color="auto" w:frame="1"/>
        </w:rPr>
      </w:pPr>
      <w:r w:rsidRPr="00CE4208">
        <w:rPr>
          <w:rFonts w:ascii="Times New Roman" w:eastAsia="Times New Roman" w:hAnsi="Times New Roman" w:cs="Times New Roman"/>
          <w:sz w:val="28"/>
          <w:szCs w:val="28"/>
          <w:bdr w:val="none" w:sz="0" w:space="0" w:color="auto" w:frame="1"/>
        </w:rPr>
        <w:t>The main reasoning behind such an audit is to ensure that the overall functioning within the organization is normal, and there are no productivity losses involved.</w:t>
      </w:r>
    </w:p>
    <w:p w:rsidR="00CE4208" w:rsidRPr="00CE4208" w:rsidRDefault="00CE4208" w:rsidP="00CE4208">
      <w:pPr>
        <w:shd w:val="clear" w:color="auto" w:fill="FFFFFF"/>
        <w:textAlignment w:val="baseline"/>
        <w:rPr>
          <w:rFonts w:ascii="Times New Roman" w:eastAsia="Times New Roman" w:hAnsi="Times New Roman" w:cs="Times New Roman"/>
          <w:sz w:val="28"/>
          <w:szCs w:val="28"/>
          <w:bdr w:val="none" w:sz="0" w:space="0" w:color="auto" w:frame="1"/>
        </w:rPr>
      </w:pPr>
      <w:r w:rsidRPr="00CE4208">
        <w:rPr>
          <w:rFonts w:ascii="Times New Roman" w:eastAsia="Times New Roman" w:hAnsi="Times New Roman" w:cs="Times New Roman"/>
          <w:sz w:val="28"/>
          <w:szCs w:val="28"/>
          <w:bdr w:val="none" w:sz="0" w:space="0" w:color="auto" w:frame="1"/>
        </w:rPr>
        <w:t>This greatly helps them to be able to identify relevant areas of improvement, where they are able to trace weak links and ensure that they are corrected for optimal performance within the organization.</w:t>
      </w:r>
    </w:p>
    <w:p w:rsidR="00403BF1" w:rsidRDefault="00403BF1">
      <w:pPr>
        <w:rPr>
          <w:sz w:val="28"/>
          <w:szCs w:val="28"/>
        </w:rPr>
      </w:pPr>
    </w:p>
    <w:p w:rsidR="00C24969" w:rsidRDefault="00C24969">
      <w:pPr>
        <w:rPr>
          <w:sz w:val="28"/>
          <w:szCs w:val="28"/>
        </w:rPr>
      </w:pPr>
    </w:p>
    <w:p w:rsidR="00C24969" w:rsidRDefault="00C24969">
      <w:pPr>
        <w:rPr>
          <w:sz w:val="28"/>
          <w:szCs w:val="28"/>
        </w:rPr>
      </w:pPr>
    </w:p>
    <w:p w:rsidR="00C24969" w:rsidRDefault="00C24969">
      <w:pPr>
        <w:rPr>
          <w:sz w:val="28"/>
          <w:szCs w:val="28"/>
        </w:rPr>
      </w:pPr>
    </w:p>
    <w:p w:rsidR="00C24969" w:rsidRDefault="00C24969">
      <w:pPr>
        <w:rPr>
          <w:sz w:val="28"/>
          <w:szCs w:val="28"/>
        </w:rPr>
      </w:pPr>
    </w:p>
    <w:p w:rsidR="00C24969" w:rsidRDefault="00C24969">
      <w:pPr>
        <w:rPr>
          <w:sz w:val="28"/>
          <w:szCs w:val="28"/>
        </w:rPr>
      </w:pPr>
    </w:p>
    <w:p w:rsidR="00C24969" w:rsidRDefault="00C24969">
      <w:pPr>
        <w:rPr>
          <w:sz w:val="28"/>
          <w:szCs w:val="28"/>
        </w:rPr>
      </w:pPr>
    </w:p>
    <w:p w:rsidR="00C24969" w:rsidRDefault="00C24969">
      <w:pPr>
        <w:rPr>
          <w:sz w:val="28"/>
          <w:szCs w:val="28"/>
        </w:rPr>
      </w:pPr>
    </w:p>
    <w:p w:rsidR="00C24969" w:rsidRPr="00C24969" w:rsidRDefault="00C24969" w:rsidP="00C24969">
      <w:pPr>
        <w:shd w:val="clear" w:color="auto" w:fill="FFFFFF"/>
        <w:textAlignment w:val="baseline"/>
        <w:outlineLvl w:val="1"/>
        <w:rPr>
          <w:rFonts w:ascii="Helvetica" w:eastAsia="Times New Roman" w:hAnsi="Helvetica" w:cs="Times New Roman"/>
          <w:b/>
          <w:bCs/>
          <w:color w:val="000000"/>
          <w:sz w:val="61"/>
          <w:szCs w:val="61"/>
        </w:rPr>
      </w:pPr>
    </w:p>
    <w:p w:rsidR="00C24969" w:rsidRPr="00E43D77" w:rsidRDefault="00C24969" w:rsidP="00E43D77">
      <w:pPr>
        <w:shd w:val="clear" w:color="auto" w:fill="FFFFFF"/>
        <w:spacing w:after="120" w:line="264" w:lineRule="atLeast"/>
        <w:textAlignment w:val="baseline"/>
        <w:outlineLvl w:val="0"/>
        <w:rPr>
          <w:ins w:id="0" w:author="Unknown"/>
          <w:rFonts w:ascii="Georgia, serif" w:eastAsia="Times New Roman" w:hAnsi="Georgia, serif" w:cs="Times New Roman"/>
          <w:b/>
          <w:bCs/>
          <w:color w:val="2A2A2A"/>
          <w:kern w:val="36"/>
          <w:sz w:val="45"/>
          <w:szCs w:val="45"/>
        </w:rPr>
      </w:pPr>
      <w:r w:rsidRPr="00C24969">
        <w:rPr>
          <w:rFonts w:ascii="Georgia, serif" w:eastAsia="Times New Roman" w:hAnsi="Georgia, serif" w:cs="Times New Roman"/>
          <w:b/>
          <w:bCs/>
          <w:color w:val="2A2A2A"/>
          <w:kern w:val="36"/>
          <w:sz w:val="45"/>
          <w:szCs w:val="45"/>
        </w:rPr>
        <w:t xml:space="preserve">Social Audit | Definition | Objectives </w:t>
      </w:r>
      <w:r w:rsidR="00E43D77">
        <w:rPr>
          <w:rFonts w:ascii="Georgia, serif" w:eastAsia="Times New Roman" w:hAnsi="Georgia, serif" w:cs="Times New Roman"/>
          <w:b/>
          <w:bCs/>
          <w:color w:val="2A2A2A"/>
          <w:kern w:val="36"/>
          <w:sz w:val="45"/>
          <w:szCs w:val="45"/>
        </w:rPr>
        <w:t xml:space="preserve">| Need | Disclosure of </w:t>
      </w:r>
      <w:r w:rsidR="00E43D77" w:rsidRPr="00C24969">
        <w:rPr>
          <w:rFonts w:ascii="Georgia, serif" w:eastAsia="Times New Roman" w:hAnsi="Georgia, serif" w:cs="Times New Roman"/>
          <w:b/>
          <w:bCs/>
          <w:color w:val="2A2A2A"/>
          <w:kern w:val="36"/>
          <w:sz w:val="45"/>
          <w:szCs w:val="45"/>
        </w:rPr>
        <w:t>Informat</w:t>
      </w:r>
      <w:r w:rsidR="00E43D77">
        <w:rPr>
          <w:rFonts w:ascii="Georgia, serif" w:eastAsia="Times New Roman" w:hAnsi="Georgia, serif" w:cs="Times New Roman"/>
          <w:b/>
          <w:bCs/>
          <w:color w:val="2A2A2A"/>
          <w:kern w:val="36"/>
          <w:sz w:val="45"/>
          <w:szCs w:val="45"/>
        </w:rPr>
        <w:t>ion</w:t>
      </w:r>
      <w:r w:rsidR="00E43D77" w:rsidRPr="00C24969">
        <w:rPr>
          <w:rFonts w:ascii="Georgia, serif" w:eastAsia="Times New Roman" w:hAnsi="Georgia, serif" w:cs="Times New Roman"/>
          <w:b/>
          <w:bCs/>
          <w:color w:val="2A2A2A"/>
          <w:kern w:val="36"/>
          <w:sz w:val="45"/>
          <w:szCs w:val="45"/>
        </w:rPr>
        <w:t xml:space="preserve"> </w:t>
      </w:r>
    </w:p>
    <w:p w:rsidR="00C24969" w:rsidRDefault="00C24969" w:rsidP="00C24969">
      <w:pPr>
        <w:shd w:val="clear" w:color="auto" w:fill="FFFFFF"/>
        <w:spacing w:line="264" w:lineRule="atLeast"/>
        <w:jc w:val="both"/>
        <w:textAlignment w:val="baseline"/>
        <w:outlineLvl w:val="1"/>
        <w:rPr>
          <w:rFonts w:ascii="Georgia, serif" w:eastAsia="Times New Roman" w:hAnsi="Georgia, serif" w:cs="Times New Roman"/>
          <w:b/>
          <w:bCs/>
          <w:color w:val="000000"/>
          <w:sz w:val="38"/>
          <w:szCs w:val="38"/>
          <w:bdr w:val="none" w:sz="0" w:space="0" w:color="auto" w:frame="1"/>
        </w:rPr>
      </w:pPr>
      <w:ins w:id="1" w:author="Unknown">
        <w:r w:rsidRPr="00C24969">
          <w:rPr>
            <w:rFonts w:ascii="Georgia, serif" w:eastAsia="Times New Roman" w:hAnsi="Georgia, serif" w:cs="Times New Roman"/>
            <w:b/>
            <w:bCs/>
            <w:color w:val="000000"/>
            <w:sz w:val="38"/>
            <w:szCs w:val="38"/>
            <w:bdr w:val="none" w:sz="0" w:space="0" w:color="auto" w:frame="1"/>
          </w:rPr>
          <w:t>Meaning and Definition of Social Audit</w:t>
        </w:r>
      </w:ins>
    </w:p>
    <w:p w:rsidR="00E43D77" w:rsidRPr="00C24969" w:rsidRDefault="00E43D77" w:rsidP="00C24969">
      <w:pPr>
        <w:shd w:val="clear" w:color="auto" w:fill="FFFFFF"/>
        <w:spacing w:line="264" w:lineRule="atLeast"/>
        <w:jc w:val="both"/>
        <w:textAlignment w:val="baseline"/>
        <w:outlineLvl w:val="1"/>
        <w:rPr>
          <w:ins w:id="2" w:author="Unknown"/>
          <w:rFonts w:ascii="Georgia, serif" w:eastAsia="Times New Roman" w:hAnsi="Georgia, serif" w:cs="Times New Roman"/>
          <w:b/>
          <w:bCs/>
          <w:color w:val="000000"/>
          <w:sz w:val="38"/>
          <w:szCs w:val="38"/>
        </w:rPr>
      </w:pPr>
    </w:p>
    <w:p w:rsidR="00C24969" w:rsidRPr="00C24969" w:rsidRDefault="00C24969" w:rsidP="00C24969">
      <w:pPr>
        <w:shd w:val="clear" w:color="auto" w:fill="FFFFFF"/>
        <w:spacing w:after="250"/>
        <w:jc w:val="both"/>
        <w:textAlignment w:val="baseline"/>
        <w:rPr>
          <w:ins w:id="3" w:author="Unknown"/>
          <w:rFonts w:ascii="Georgia, serif" w:eastAsia="Times New Roman" w:hAnsi="Georgia, serif" w:cs="Times New Roman"/>
          <w:color w:val="555555"/>
          <w:sz w:val="25"/>
          <w:szCs w:val="25"/>
        </w:rPr>
      </w:pPr>
      <w:ins w:id="4" w:author="Unknown">
        <w:r w:rsidRPr="00C24969">
          <w:rPr>
            <w:rFonts w:ascii="Georgia, serif" w:eastAsia="Times New Roman" w:hAnsi="Georgia, serif" w:cs="Times New Roman"/>
            <w:color w:val="555555"/>
            <w:sz w:val="25"/>
            <w:szCs w:val="25"/>
          </w:rPr>
          <w:t>Different people have interpreted the expression social audit differently. To some authors, it means the public disclosure of a company’s social performance; to others it means internal evaluation of a company’s social responsibility performance. Some authors think that social audit is a comprehensive evaluation of the way a company discharges all its responsibilities to its shareholders, customers, employees, and to the wider community. Thus, there is a total disagreement among the scholars as to the exact meaning, and the components of this novel concept. However, we shall give a brief account of the opinion of experts as below.</w:t>
        </w:r>
      </w:ins>
    </w:p>
    <w:p w:rsidR="00C24969" w:rsidRPr="00C24969" w:rsidRDefault="00C24969" w:rsidP="00C24969">
      <w:pPr>
        <w:shd w:val="clear" w:color="auto" w:fill="FFFFFF"/>
        <w:spacing w:after="250"/>
        <w:jc w:val="both"/>
        <w:textAlignment w:val="baseline"/>
        <w:rPr>
          <w:ins w:id="5" w:author="Unknown"/>
          <w:rFonts w:ascii="Georgia, serif" w:eastAsia="Times New Roman" w:hAnsi="Georgia, serif" w:cs="Times New Roman"/>
          <w:color w:val="555555"/>
          <w:sz w:val="25"/>
          <w:szCs w:val="25"/>
        </w:rPr>
      </w:pPr>
      <w:ins w:id="6" w:author="Unknown">
        <w:r w:rsidRPr="00C24969">
          <w:rPr>
            <w:rFonts w:ascii="Georgia, serif" w:eastAsia="Times New Roman" w:hAnsi="Georgia, serif" w:cs="Times New Roman"/>
            <w:color w:val="555555"/>
            <w:sz w:val="25"/>
            <w:szCs w:val="25"/>
          </w:rPr>
          <w:t xml:space="preserve">Definition of Melvin </w:t>
        </w:r>
        <w:proofErr w:type="spellStart"/>
        <w:r w:rsidRPr="00C24969">
          <w:rPr>
            <w:rFonts w:ascii="Georgia, serif" w:eastAsia="Times New Roman" w:hAnsi="Georgia, serif" w:cs="Times New Roman"/>
            <w:color w:val="555555"/>
            <w:sz w:val="25"/>
            <w:szCs w:val="25"/>
          </w:rPr>
          <w:t>Aushen</w:t>
        </w:r>
        <w:proofErr w:type="spellEnd"/>
        <w:r w:rsidRPr="00C24969">
          <w:rPr>
            <w:rFonts w:ascii="Georgia, serif" w:eastAsia="Times New Roman" w:hAnsi="Georgia, serif" w:cs="Times New Roman"/>
            <w:color w:val="555555"/>
            <w:sz w:val="25"/>
            <w:szCs w:val="25"/>
          </w:rPr>
          <w:t>:</w:t>
        </w:r>
      </w:ins>
    </w:p>
    <w:p w:rsidR="00C24969" w:rsidRPr="00C24969" w:rsidRDefault="00C24969" w:rsidP="00C24969">
      <w:pPr>
        <w:shd w:val="clear" w:color="auto" w:fill="F4EBD3"/>
        <w:spacing w:after="125"/>
        <w:jc w:val="both"/>
        <w:textAlignment w:val="baseline"/>
        <w:rPr>
          <w:ins w:id="7" w:author="Unknown"/>
          <w:rFonts w:ascii="Georgia" w:eastAsia="Times New Roman" w:hAnsi="Georgia" w:cs="Times New Roman"/>
          <w:i/>
          <w:iCs/>
          <w:color w:val="555555"/>
          <w:sz w:val="23"/>
          <w:szCs w:val="23"/>
        </w:rPr>
      </w:pPr>
      <w:ins w:id="8" w:author="Unknown">
        <w:r w:rsidRPr="00C24969">
          <w:rPr>
            <w:rFonts w:ascii="Georgia" w:eastAsia="Times New Roman" w:hAnsi="Georgia" w:cs="Times New Roman"/>
            <w:i/>
            <w:iCs/>
            <w:color w:val="555555"/>
            <w:sz w:val="23"/>
            <w:szCs w:val="23"/>
          </w:rPr>
          <w:t>“The social audit is an idea whose time has come, but which is not ready to be taken off the drawing board and put to work”.</w:t>
        </w:r>
      </w:ins>
    </w:p>
    <w:p w:rsidR="00C24969" w:rsidRPr="00C24969" w:rsidRDefault="00C24969" w:rsidP="00C24969">
      <w:pPr>
        <w:shd w:val="clear" w:color="auto" w:fill="FFFFFF"/>
        <w:spacing w:after="250"/>
        <w:jc w:val="both"/>
        <w:textAlignment w:val="baseline"/>
        <w:rPr>
          <w:ins w:id="9" w:author="Unknown"/>
          <w:rFonts w:ascii="Georgia, serif" w:eastAsia="Times New Roman" w:hAnsi="Georgia, serif" w:cs="Times New Roman"/>
          <w:color w:val="555555"/>
          <w:sz w:val="25"/>
          <w:szCs w:val="25"/>
        </w:rPr>
      </w:pPr>
      <w:ins w:id="10" w:author="Unknown">
        <w:r w:rsidRPr="00C24969">
          <w:rPr>
            <w:rFonts w:ascii="Georgia, serif" w:eastAsia="Times New Roman" w:hAnsi="Georgia, serif" w:cs="Times New Roman"/>
            <w:color w:val="555555"/>
            <w:sz w:val="25"/>
            <w:szCs w:val="25"/>
          </w:rPr>
          <w:t>This definition is very vague and does not describe what social audit really means.</w:t>
        </w:r>
      </w:ins>
    </w:p>
    <w:p w:rsidR="00C24969" w:rsidRPr="00C24969" w:rsidRDefault="00C24969" w:rsidP="00C24969">
      <w:pPr>
        <w:shd w:val="clear" w:color="auto" w:fill="FFFFFF"/>
        <w:spacing w:after="250"/>
        <w:jc w:val="both"/>
        <w:textAlignment w:val="baseline"/>
        <w:rPr>
          <w:ins w:id="11" w:author="Unknown"/>
          <w:rFonts w:ascii="Georgia, serif" w:eastAsia="Times New Roman" w:hAnsi="Georgia, serif" w:cs="Times New Roman"/>
          <w:color w:val="555555"/>
          <w:sz w:val="25"/>
          <w:szCs w:val="25"/>
        </w:rPr>
      </w:pPr>
      <w:ins w:id="12" w:author="Unknown">
        <w:r w:rsidRPr="00C24969">
          <w:rPr>
            <w:rFonts w:ascii="Georgia, serif" w:eastAsia="Times New Roman" w:hAnsi="Georgia, serif" w:cs="Times New Roman"/>
            <w:color w:val="555555"/>
            <w:sz w:val="25"/>
            <w:szCs w:val="25"/>
          </w:rPr>
          <w:t xml:space="preserve">Definition of </w:t>
        </w:r>
        <w:proofErr w:type="spellStart"/>
        <w:r w:rsidRPr="00C24969">
          <w:rPr>
            <w:rFonts w:ascii="Georgia, serif" w:eastAsia="Times New Roman" w:hAnsi="Georgia, serif" w:cs="Times New Roman"/>
            <w:color w:val="555555"/>
            <w:sz w:val="25"/>
            <w:szCs w:val="25"/>
          </w:rPr>
          <w:t>Boweni</w:t>
        </w:r>
        <w:proofErr w:type="spellEnd"/>
      </w:ins>
    </w:p>
    <w:p w:rsidR="00C24969" w:rsidRPr="00C24969" w:rsidRDefault="00C24969" w:rsidP="00C24969">
      <w:pPr>
        <w:shd w:val="clear" w:color="auto" w:fill="F4EBD3"/>
        <w:spacing w:after="125"/>
        <w:jc w:val="both"/>
        <w:textAlignment w:val="baseline"/>
        <w:rPr>
          <w:ins w:id="13" w:author="Unknown"/>
          <w:rFonts w:ascii="Georgia" w:eastAsia="Times New Roman" w:hAnsi="Georgia" w:cs="Times New Roman"/>
          <w:i/>
          <w:iCs/>
          <w:color w:val="555555"/>
          <w:sz w:val="23"/>
          <w:szCs w:val="23"/>
        </w:rPr>
      </w:pPr>
      <w:proofErr w:type="gramStart"/>
      <w:ins w:id="14" w:author="Unknown">
        <w:r w:rsidRPr="00C24969">
          <w:rPr>
            <w:rFonts w:ascii="Georgia" w:eastAsia="Times New Roman" w:hAnsi="Georgia" w:cs="Times New Roman"/>
            <w:i/>
            <w:iCs/>
            <w:color w:val="555555"/>
            <w:sz w:val="23"/>
            <w:szCs w:val="23"/>
          </w:rPr>
          <w:t>“A commitment to systematic assessment of and reporting on some meaningful, definable domain of a company’s activities that have a social impact”.</w:t>
        </w:r>
        <w:proofErr w:type="gramEnd"/>
      </w:ins>
    </w:p>
    <w:p w:rsidR="00C24969" w:rsidRPr="00C24969" w:rsidRDefault="00C24969" w:rsidP="00C24969">
      <w:pPr>
        <w:shd w:val="clear" w:color="auto" w:fill="FFFFFF"/>
        <w:spacing w:after="250"/>
        <w:jc w:val="both"/>
        <w:textAlignment w:val="baseline"/>
        <w:rPr>
          <w:ins w:id="15" w:author="Unknown"/>
          <w:rFonts w:ascii="Georgia, serif" w:eastAsia="Times New Roman" w:hAnsi="Georgia, serif" w:cs="Times New Roman"/>
          <w:color w:val="555555"/>
          <w:sz w:val="25"/>
          <w:szCs w:val="25"/>
        </w:rPr>
      </w:pPr>
      <w:ins w:id="16" w:author="Unknown">
        <w:r w:rsidRPr="00C24969">
          <w:rPr>
            <w:rFonts w:ascii="Georgia, serif" w:eastAsia="Times New Roman" w:hAnsi="Georgia, serif" w:cs="Times New Roman"/>
            <w:color w:val="555555"/>
            <w:sz w:val="25"/>
            <w:szCs w:val="25"/>
          </w:rPr>
          <w:t>This definition is worth mentioning. This definition highlights the various aspects of social audit.</w:t>
        </w:r>
      </w:ins>
    </w:p>
    <w:p w:rsidR="00C24969" w:rsidRPr="00C24969" w:rsidRDefault="00C24969" w:rsidP="00C24969">
      <w:pPr>
        <w:shd w:val="clear" w:color="auto" w:fill="FFFFFF"/>
        <w:spacing w:line="264" w:lineRule="atLeast"/>
        <w:jc w:val="both"/>
        <w:textAlignment w:val="baseline"/>
        <w:outlineLvl w:val="1"/>
        <w:rPr>
          <w:ins w:id="17" w:author="Unknown"/>
          <w:rFonts w:ascii="Georgia, serif" w:eastAsia="Times New Roman" w:hAnsi="Georgia, serif" w:cs="Times New Roman"/>
          <w:b/>
          <w:bCs/>
          <w:color w:val="000000"/>
          <w:sz w:val="38"/>
          <w:szCs w:val="38"/>
        </w:rPr>
      </w:pPr>
      <w:ins w:id="18" w:author="Unknown">
        <w:r w:rsidRPr="00C24969">
          <w:rPr>
            <w:rFonts w:ascii="Georgia, serif" w:eastAsia="Times New Roman" w:hAnsi="Georgia, serif" w:cs="Times New Roman"/>
            <w:b/>
            <w:bCs/>
            <w:color w:val="000000"/>
            <w:sz w:val="38"/>
            <w:szCs w:val="38"/>
            <w:bdr w:val="none" w:sz="0" w:space="0" w:color="auto" w:frame="1"/>
          </w:rPr>
          <w:t>Social accounting and Social Audit</w:t>
        </w:r>
      </w:ins>
    </w:p>
    <w:p w:rsidR="00C24969" w:rsidRPr="00C24969" w:rsidRDefault="00C24969" w:rsidP="00C24969">
      <w:pPr>
        <w:shd w:val="clear" w:color="auto" w:fill="FFFFFF"/>
        <w:spacing w:after="250"/>
        <w:jc w:val="both"/>
        <w:textAlignment w:val="baseline"/>
        <w:rPr>
          <w:ins w:id="19" w:author="Unknown"/>
          <w:rFonts w:ascii="Georgia, serif" w:eastAsia="Times New Roman" w:hAnsi="Georgia, serif" w:cs="Times New Roman"/>
          <w:color w:val="555555"/>
          <w:sz w:val="25"/>
          <w:szCs w:val="25"/>
        </w:rPr>
      </w:pPr>
      <w:ins w:id="20" w:author="Unknown">
        <w:r w:rsidRPr="00C24969">
          <w:rPr>
            <w:rFonts w:ascii="Georgia, serif" w:eastAsia="Times New Roman" w:hAnsi="Georgia, serif" w:cs="Times New Roman"/>
            <w:color w:val="555555"/>
            <w:sz w:val="25"/>
            <w:szCs w:val="25"/>
          </w:rPr>
          <w:t>Social accounting is a systematic assessment and reporting on those parts of a company’s activities, which have a social impact. It refers to the identification, measurement, recording and reporting the information as to social activities of the concern to its users (both internal and external). On the other hand, social audit refers to the systematic evaluation of an organization’s social performance. Here, its economic performance is not considered. It discloses the company’s involvement in socially oriented activities, activities taken for the well-being of the employers of the concern, activities as to prevention of environment from pollution etc.</w:t>
        </w:r>
      </w:ins>
    </w:p>
    <w:p w:rsidR="00C24969" w:rsidRPr="00C24969" w:rsidRDefault="00C24969" w:rsidP="00C24969">
      <w:pPr>
        <w:shd w:val="clear" w:color="auto" w:fill="FFFFFF"/>
        <w:spacing w:line="264" w:lineRule="atLeast"/>
        <w:jc w:val="both"/>
        <w:textAlignment w:val="baseline"/>
        <w:outlineLvl w:val="1"/>
        <w:rPr>
          <w:ins w:id="21" w:author="Unknown"/>
          <w:rFonts w:ascii="Georgia, serif" w:eastAsia="Times New Roman" w:hAnsi="Georgia, serif" w:cs="Times New Roman"/>
          <w:b/>
          <w:bCs/>
          <w:color w:val="000000"/>
          <w:sz w:val="38"/>
          <w:szCs w:val="38"/>
        </w:rPr>
      </w:pPr>
      <w:ins w:id="22" w:author="Unknown">
        <w:r w:rsidRPr="00C24969">
          <w:rPr>
            <w:rFonts w:ascii="Georgia, serif" w:eastAsia="Times New Roman" w:hAnsi="Georgia, serif" w:cs="Times New Roman"/>
            <w:b/>
            <w:bCs/>
            <w:color w:val="000000"/>
            <w:sz w:val="38"/>
            <w:szCs w:val="38"/>
            <w:bdr w:val="none" w:sz="0" w:space="0" w:color="auto" w:frame="1"/>
          </w:rPr>
          <w:t>Objectives of Social Audit</w:t>
        </w:r>
      </w:ins>
    </w:p>
    <w:p w:rsidR="00C24969" w:rsidRPr="00C24969" w:rsidRDefault="00C24969" w:rsidP="00C24969">
      <w:pPr>
        <w:shd w:val="clear" w:color="auto" w:fill="FFFFFF"/>
        <w:spacing w:after="250"/>
        <w:jc w:val="both"/>
        <w:textAlignment w:val="baseline"/>
        <w:rPr>
          <w:ins w:id="23" w:author="Unknown"/>
          <w:rFonts w:ascii="Georgia, serif" w:eastAsia="Times New Roman" w:hAnsi="Georgia, serif" w:cs="Times New Roman"/>
          <w:color w:val="555555"/>
          <w:sz w:val="25"/>
          <w:szCs w:val="25"/>
        </w:rPr>
      </w:pPr>
      <w:proofErr w:type="spellStart"/>
      <w:ins w:id="24" w:author="Unknown">
        <w:r w:rsidRPr="00C24969">
          <w:rPr>
            <w:rFonts w:ascii="Georgia, serif" w:eastAsia="Times New Roman" w:hAnsi="Georgia, serif" w:cs="Times New Roman"/>
            <w:color w:val="555555"/>
            <w:sz w:val="25"/>
            <w:szCs w:val="25"/>
          </w:rPr>
          <w:t>Goyder</w:t>
        </w:r>
        <w:proofErr w:type="spellEnd"/>
        <w:r w:rsidRPr="00C24969">
          <w:rPr>
            <w:rFonts w:ascii="Georgia, serif" w:eastAsia="Times New Roman" w:hAnsi="Georgia, serif" w:cs="Times New Roman"/>
            <w:color w:val="555555"/>
            <w:sz w:val="25"/>
            <w:szCs w:val="25"/>
          </w:rPr>
          <w:t xml:space="preserve"> defined the objectives of social classified the objectives into two broad categories namely,</w:t>
        </w:r>
      </w:ins>
    </w:p>
    <w:p w:rsidR="00C24969" w:rsidRPr="00C24969" w:rsidRDefault="00C24969" w:rsidP="00C24969">
      <w:pPr>
        <w:numPr>
          <w:ilvl w:val="0"/>
          <w:numId w:val="7"/>
        </w:numPr>
        <w:shd w:val="clear" w:color="auto" w:fill="FFFFFF"/>
        <w:ind w:left="600"/>
        <w:jc w:val="both"/>
        <w:textAlignment w:val="baseline"/>
        <w:rPr>
          <w:ins w:id="25" w:author="Unknown"/>
          <w:rFonts w:ascii="Georgia, serif" w:eastAsia="Times New Roman" w:hAnsi="Georgia, serif" w:cs="Times New Roman"/>
          <w:color w:val="555555"/>
          <w:sz w:val="25"/>
          <w:szCs w:val="25"/>
        </w:rPr>
      </w:pPr>
      <w:ins w:id="26" w:author="Unknown">
        <w:r w:rsidRPr="00C24969">
          <w:rPr>
            <w:rFonts w:ascii="Georgia, serif" w:eastAsia="Times New Roman" w:hAnsi="Georgia, serif" w:cs="Times New Roman"/>
            <w:color w:val="555555"/>
            <w:sz w:val="25"/>
            <w:szCs w:val="25"/>
          </w:rPr>
          <w:t>Principal objectives, and</w:t>
        </w:r>
      </w:ins>
    </w:p>
    <w:p w:rsidR="00C24969" w:rsidRPr="00C24969" w:rsidRDefault="00C24969" w:rsidP="00C24969">
      <w:pPr>
        <w:numPr>
          <w:ilvl w:val="0"/>
          <w:numId w:val="7"/>
        </w:numPr>
        <w:shd w:val="clear" w:color="auto" w:fill="FFFFFF"/>
        <w:ind w:left="600"/>
        <w:jc w:val="both"/>
        <w:textAlignment w:val="baseline"/>
        <w:rPr>
          <w:ins w:id="27" w:author="Unknown"/>
          <w:rFonts w:ascii="Georgia, serif" w:eastAsia="Times New Roman" w:hAnsi="Georgia, serif" w:cs="Times New Roman"/>
          <w:color w:val="555555"/>
          <w:sz w:val="25"/>
          <w:szCs w:val="25"/>
        </w:rPr>
      </w:pPr>
      <w:ins w:id="28" w:author="Unknown">
        <w:r w:rsidRPr="00C24969">
          <w:rPr>
            <w:rFonts w:ascii="Georgia, serif" w:eastAsia="Times New Roman" w:hAnsi="Georgia, serif" w:cs="Times New Roman"/>
            <w:color w:val="555555"/>
            <w:sz w:val="25"/>
            <w:szCs w:val="25"/>
          </w:rPr>
          <w:t>Secondary objectives.</w:t>
        </w:r>
      </w:ins>
    </w:p>
    <w:p w:rsidR="00C24969" w:rsidRPr="00C24969" w:rsidRDefault="00C24969" w:rsidP="00C24969">
      <w:pPr>
        <w:shd w:val="clear" w:color="auto" w:fill="FFFFFF"/>
        <w:jc w:val="both"/>
        <w:textAlignment w:val="baseline"/>
        <w:outlineLvl w:val="2"/>
        <w:rPr>
          <w:ins w:id="29" w:author="Unknown"/>
          <w:rFonts w:ascii="Georgia, serif" w:eastAsia="Times New Roman" w:hAnsi="Georgia, serif" w:cs="Times New Roman"/>
          <w:b/>
          <w:bCs/>
          <w:color w:val="0C0000"/>
          <w:sz w:val="35"/>
          <w:szCs w:val="35"/>
        </w:rPr>
      </w:pPr>
      <w:ins w:id="30" w:author="Unknown">
        <w:r w:rsidRPr="00C24969">
          <w:rPr>
            <w:rFonts w:ascii="Georgia, serif" w:eastAsia="Times New Roman" w:hAnsi="Georgia, serif" w:cs="Times New Roman"/>
            <w:b/>
            <w:bCs/>
            <w:color w:val="0C0000"/>
            <w:sz w:val="35"/>
            <w:szCs w:val="35"/>
            <w:bdr w:val="none" w:sz="0" w:space="0" w:color="auto" w:frame="1"/>
          </w:rPr>
          <w:t>Principal Objectives of Social Audit</w:t>
        </w:r>
      </w:ins>
    </w:p>
    <w:p w:rsidR="00C24969" w:rsidRPr="00C24969" w:rsidRDefault="00C24969" w:rsidP="00C24969">
      <w:pPr>
        <w:shd w:val="clear" w:color="auto" w:fill="FFFFFF"/>
        <w:spacing w:after="250"/>
        <w:jc w:val="both"/>
        <w:textAlignment w:val="baseline"/>
        <w:rPr>
          <w:ins w:id="31" w:author="Unknown"/>
          <w:rFonts w:ascii="Georgia, serif" w:eastAsia="Times New Roman" w:hAnsi="Georgia, serif" w:cs="Times New Roman"/>
          <w:color w:val="555555"/>
          <w:sz w:val="25"/>
          <w:szCs w:val="25"/>
        </w:rPr>
      </w:pPr>
      <w:ins w:id="32" w:author="Unknown">
        <w:r w:rsidRPr="00C24969">
          <w:rPr>
            <w:rFonts w:ascii="Georgia, serif" w:eastAsia="Times New Roman" w:hAnsi="Georgia, serif" w:cs="Times New Roman"/>
            <w:color w:val="555555"/>
            <w:sz w:val="25"/>
            <w:szCs w:val="25"/>
          </w:rPr>
          <w:t xml:space="preserve">The principal objectives according to </w:t>
        </w:r>
        <w:proofErr w:type="spellStart"/>
        <w:r w:rsidRPr="00C24969">
          <w:rPr>
            <w:rFonts w:ascii="Georgia, serif" w:eastAsia="Times New Roman" w:hAnsi="Georgia, serif" w:cs="Times New Roman"/>
            <w:color w:val="555555"/>
            <w:sz w:val="25"/>
            <w:szCs w:val="25"/>
          </w:rPr>
          <w:t>Goyder</w:t>
        </w:r>
        <w:proofErr w:type="spellEnd"/>
        <w:r w:rsidRPr="00C24969">
          <w:rPr>
            <w:rFonts w:ascii="Georgia, serif" w:eastAsia="Times New Roman" w:hAnsi="Georgia, serif" w:cs="Times New Roman"/>
            <w:color w:val="555555"/>
            <w:sz w:val="25"/>
            <w:szCs w:val="25"/>
          </w:rPr>
          <w:t xml:space="preserve"> are as follows.</w:t>
        </w:r>
      </w:ins>
    </w:p>
    <w:p w:rsidR="00C24969" w:rsidRPr="00C24969" w:rsidRDefault="00C24969" w:rsidP="00C24969">
      <w:pPr>
        <w:shd w:val="clear" w:color="auto" w:fill="FFFFFF"/>
        <w:spacing w:after="250"/>
        <w:jc w:val="both"/>
        <w:textAlignment w:val="baseline"/>
        <w:rPr>
          <w:ins w:id="33" w:author="Unknown"/>
          <w:rFonts w:ascii="Georgia, serif" w:eastAsia="Times New Roman" w:hAnsi="Georgia, serif" w:cs="Times New Roman"/>
          <w:color w:val="555555"/>
          <w:sz w:val="25"/>
          <w:szCs w:val="25"/>
        </w:rPr>
      </w:pPr>
      <w:ins w:id="34" w:author="Unknown">
        <w:r w:rsidRPr="00C24969">
          <w:rPr>
            <w:rFonts w:ascii="Georgia, serif" w:eastAsia="Times New Roman" w:hAnsi="Georgia, serif" w:cs="Times New Roman"/>
            <w:color w:val="555555"/>
            <w:sz w:val="25"/>
            <w:szCs w:val="25"/>
          </w:rPr>
          <w:t>1. The extension, development and improvement of the company’s business and building up of its financial independence.</w:t>
        </w:r>
      </w:ins>
    </w:p>
    <w:p w:rsidR="00C24969" w:rsidRPr="00C24969" w:rsidRDefault="00C24969" w:rsidP="00C24969">
      <w:pPr>
        <w:shd w:val="clear" w:color="auto" w:fill="FFFFFF"/>
        <w:spacing w:after="250"/>
        <w:jc w:val="both"/>
        <w:textAlignment w:val="baseline"/>
        <w:rPr>
          <w:ins w:id="35" w:author="Unknown"/>
          <w:rFonts w:ascii="Georgia, serif" w:eastAsia="Times New Roman" w:hAnsi="Georgia, serif" w:cs="Times New Roman"/>
          <w:color w:val="555555"/>
          <w:sz w:val="25"/>
          <w:szCs w:val="25"/>
        </w:rPr>
      </w:pPr>
      <w:ins w:id="36" w:author="Unknown">
        <w:r w:rsidRPr="00C24969">
          <w:rPr>
            <w:rFonts w:ascii="Georgia, serif" w:eastAsia="Times New Roman" w:hAnsi="Georgia, serif" w:cs="Times New Roman"/>
            <w:color w:val="555555"/>
            <w:sz w:val="25"/>
            <w:szCs w:val="25"/>
          </w:rPr>
          <w:t>2. The payment of a fair and regular dividend to the shareholders.</w:t>
        </w:r>
      </w:ins>
    </w:p>
    <w:p w:rsidR="00C24969" w:rsidRPr="00C24969" w:rsidRDefault="00C24969" w:rsidP="00C24969">
      <w:pPr>
        <w:shd w:val="clear" w:color="auto" w:fill="FFFFFF"/>
        <w:spacing w:after="250"/>
        <w:jc w:val="both"/>
        <w:textAlignment w:val="baseline"/>
        <w:rPr>
          <w:ins w:id="37" w:author="Unknown"/>
          <w:rFonts w:ascii="Georgia, serif" w:eastAsia="Times New Roman" w:hAnsi="Georgia, serif" w:cs="Times New Roman"/>
          <w:color w:val="555555"/>
          <w:sz w:val="25"/>
          <w:szCs w:val="25"/>
        </w:rPr>
      </w:pPr>
      <w:ins w:id="38" w:author="Unknown">
        <w:r w:rsidRPr="00C24969">
          <w:rPr>
            <w:rFonts w:ascii="Georgia, serif" w:eastAsia="Times New Roman" w:hAnsi="Georgia, serif" w:cs="Times New Roman"/>
            <w:color w:val="555555"/>
            <w:sz w:val="25"/>
            <w:szCs w:val="25"/>
          </w:rPr>
          <w:t>3. The payment of fair wages under the best possible conditions to the worker.</w:t>
        </w:r>
      </w:ins>
    </w:p>
    <w:p w:rsidR="00C24969" w:rsidRPr="00C24969" w:rsidRDefault="00C24969" w:rsidP="00C24969">
      <w:pPr>
        <w:shd w:val="clear" w:color="auto" w:fill="FFFFFF"/>
        <w:spacing w:after="250"/>
        <w:jc w:val="both"/>
        <w:textAlignment w:val="baseline"/>
        <w:rPr>
          <w:ins w:id="39" w:author="Unknown"/>
          <w:rFonts w:ascii="Georgia, serif" w:eastAsia="Times New Roman" w:hAnsi="Georgia, serif" w:cs="Times New Roman"/>
          <w:color w:val="555555"/>
          <w:sz w:val="25"/>
          <w:szCs w:val="25"/>
        </w:rPr>
      </w:pPr>
      <w:ins w:id="40" w:author="Unknown">
        <w:r w:rsidRPr="00C24969">
          <w:rPr>
            <w:rFonts w:ascii="Georgia, serif" w:eastAsia="Times New Roman" w:hAnsi="Georgia, serif" w:cs="Times New Roman"/>
            <w:color w:val="555555"/>
            <w:sz w:val="25"/>
            <w:szCs w:val="25"/>
          </w:rPr>
          <w:t>4. The reduction of prices to the consumers.</w:t>
        </w:r>
      </w:ins>
    </w:p>
    <w:p w:rsidR="00C24969" w:rsidRPr="00C24969" w:rsidRDefault="00C24969" w:rsidP="00C24969">
      <w:pPr>
        <w:shd w:val="clear" w:color="auto" w:fill="FFFFFF"/>
        <w:jc w:val="both"/>
        <w:textAlignment w:val="baseline"/>
        <w:outlineLvl w:val="2"/>
        <w:rPr>
          <w:ins w:id="41" w:author="Unknown"/>
          <w:rFonts w:ascii="Georgia, serif" w:eastAsia="Times New Roman" w:hAnsi="Georgia, serif" w:cs="Times New Roman"/>
          <w:b/>
          <w:bCs/>
          <w:color w:val="0C0000"/>
          <w:sz w:val="35"/>
          <w:szCs w:val="35"/>
        </w:rPr>
      </w:pPr>
      <w:ins w:id="42" w:author="Unknown">
        <w:r w:rsidRPr="00C24969">
          <w:rPr>
            <w:rFonts w:ascii="Georgia, serif" w:eastAsia="Times New Roman" w:hAnsi="Georgia, serif" w:cs="Times New Roman"/>
            <w:b/>
            <w:bCs/>
            <w:color w:val="0C0000"/>
            <w:sz w:val="35"/>
            <w:szCs w:val="35"/>
            <w:bdr w:val="none" w:sz="0" w:space="0" w:color="auto" w:frame="1"/>
          </w:rPr>
          <w:t>Secondary Objectives of Social Audit</w:t>
        </w:r>
      </w:ins>
    </w:p>
    <w:p w:rsidR="00C24969" w:rsidRPr="00C24969" w:rsidRDefault="00C24969" w:rsidP="00C24969">
      <w:pPr>
        <w:shd w:val="clear" w:color="auto" w:fill="FFFFFF"/>
        <w:spacing w:after="250"/>
        <w:jc w:val="both"/>
        <w:textAlignment w:val="baseline"/>
        <w:rPr>
          <w:ins w:id="43" w:author="Unknown"/>
          <w:rFonts w:ascii="Georgia, serif" w:eastAsia="Times New Roman" w:hAnsi="Georgia, serif" w:cs="Times New Roman"/>
          <w:color w:val="555555"/>
          <w:sz w:val="25"/>
          <w:szCs w:val="25"/>
        </w:rPr>
      </w:pPr>
      <w:ins w:id="44" w:author="Unknown">
        <w:r w:rsidRPr="00C24969">
          <w:rPr>
            <w:rFonts w:ascii="Georgia, serif" w:eastAsia="Times New Roman" w:hAnsi="Georgia, serif" w:cs="Times New Roman"/>
            <w:color w:val="555555"/>
            <w:sz w:val="25"/>
            <w:szCs w:val="25"/>
          </w:rPr>
          <w:t>1. Provision of a bonus to the workers.</w:t>
        </w:r>
      </w:ins>
    </w:p>
    <w:p w:rsidR="00C24969" w:rsidRPr="00C24969" w:rsidRDefault="00C24969" w:rsidP="00C24969">
      <w:pPr>
        <w:shd w:val="clear" w:color="auto" w:fill="FFFFFF"/>
        <w:spacing w:after="250"/>
        <w:jc w:val="both"/>
        <w:textAlignment w:val="baseline"/>
        <w:rPr>
          <w:ins w:id="45" w:author="Unknown"/>
          <w:rFonts w:ascii="Georgia, serif" w:eastAsia="Times New Roman" w:hAnsi="Georgia, serif" w:cs="Times New Roman"/>
          <w:color w:val="555555"/>
          <w:sz w:val="25"/>
          <w:szCs w:val="25"/>
        </w:rPr>
      </w:pPr>
      <w:ins w:id="46" w:author="Unknown">
        <w:r w:rsidRPr="00C24969">
          <w:rPr>
            <w:rFonts w:ascii="Georgia, serif" w:eastAsia="Times New Roman" w:hAnsi="Georgia, serif" w:cs="Times New Roman"/>
            <w:color w:val="555555"/>
            <w:sz w:val="25"/>
            <w:szCs w:val="25"/>
          </w:rPr>
          <w:t>2. Assist in promoting the amenities of the locality.</w:t>
        </w:r>
      </w:ins>
    </w:p>
    <w:p w:rsidR="00C24969" w:rsidRPr="00C24969" w:rsidRDefault="00C24969" w:rsidP="00C24969">
      <w:pPr>
        <w:shd w:val="clear" w:color="auto" w:fill="FFFFFF"/>
        <w:spacing w:after="250"/>
        <w:jc w:val="both"/>
        <w:textAlignment w:val="baseline"/>
        <w:rPr>
          <w:ins w:id="47" w:author="Unknown"/>
          <w:rFonts w:ascii="Georgia, serif" w:eastAsia="Times New Roman" w:hAnsi="Georgia, serif" w:cs="Times New Roman"/>
          <w:color w:val="555555"/>
          <w:sz w:val="25"/>
          <w:szCs w:val="25"/>
        </w:rPr>
      </w:pPr>
      <w:ins w:id="48" w:author="Unknown">
        <w:r w:rsidRPr="00C24969">
          <w:rPr>
            <w:rFonts w:ascii="Georgia, serif" w:eastAsia="Times New Roman" w:hAnsi="Georgia, serif" w:cs="Times New Roman"/>
            <w:color w:val="555555"/>
            <w:sz w:val="25"/>
            <w:szCs w:val="25"/>
          </w:rPr>
          <w:t>3. Assist in developing the industry in which the firm is a member.</w:t>
        </w:r>
      </w:ins>
    </w:p>
    <w:p w:rsidR="00C24969" w:rsidRPr="00C24969" w:rsidRDefault="00C24969" w:rsidP="00C24969">
      <w:pPr>
        <w:shd w:val="clear" w:color="auto" w:fill="FFFFFF"/>
        <w:spacing w:after="250"/>
        <w:jc w:val="both"/>
        <w:textAlignment w:val="baseline"/>
        <w:rPr>
          <w:ins w:id="49" w:author="Unknown"/>
          <w:rFonts w:ascii="Georgia, serif" w:eastAsia="Times New Roman" w:hAnsi="Georgia, serif" w:cs="Times New Roman"/>
          <w:color w:val="555555"/>
          <w:sz w:val="25"/>
          <w:szCs w:val="25"/>
        </w:rPr>
      </w:pPr>
      <w:ins w:id="50" w:author="Unknown">
        <w:r w:rsidRPr="00C24969">
          <w:rPr>
            <w:rFonts w:ascii="Georgia, serif" w:eastAsia="Times New Roman" w:hAnsi="Georgia, serif" w:cs="Times New Roman"/>
            <w:color w:val="555555"/>
            <w:sz w:val="25"/>
            <w:szCs w:val="25"/>
          </w:rPr>
          <w:t>4. Promote education, research and development in the techniques of the industry.</w:t>
        </w:r>
      </w:ins>
    </w:p>
    <w:p w:rsidR="00C24969" w:rsidRPr="00C24969" w:rsidRDefault="00C24969" w:rsidP="00C24969">
      <w:pPr>
        <w:shd w:val="clear" w:color="auto" w:fill="FFFFFF"/>
        <w:spacing w:after="250"/>
        <w:jc w:val="both"/>
        <w:textAlignment w:val="baseline"/>
        <w:rPr>
          <w:ins w:id="51" w:author="Unknown"/>
          <w:rFonts w:ascii="Georgia, serif" w:eastAsia="Times New Roman" w:hAnsi="Georgia, serif" w:cs="Times New Roman"/>
          <w:color w:val="555555"/>
          <w:sz w:val="25"/>
          <w:szCs w:val="25"/>
        </w:rPr>
      </w:pPr>
      <w:ins w:id="52" w:author="Unknown">
        <w:r w:rsidRPr="00C24969">
          <w:rPr>
            <w:rFonts w:ascii="Georgia, serif" w:eastAsia="Times New Roman" w:hAnsi="Georgia, serif" w:cs="Times New Roman"/>
            <w:color w:val="555555"/>
            <w:sz w:val="25"/>
            <w:szCs w:val="25"/>
          </w:rPr>
          <w:t>From these objectives, we can infer that social audit is really an extension of the principle of public disclosure to which corporations are subject.</w:t>
        </w:r>
      </w:ins>
    </w:p>
    <w:p w:rsidR="00C24969" w:rsidRPr="00C24969" w:rsidRDefault="00C24969" w:rsidP="00C24969">
      <w:pPr>
        <w:shd w:val="clear" w:color="auto" w:fill="FFFFFF"/>
        <w:spacing w:line="264" w:lineRule="atLeast"/>
        <w:jc w:val="both"/>
        <w:textAlignment w:val="baseline"/>
        <w:outlineLvl w:val="1"/>
        <w:rPr>
          <w:ins w:id="53" w:author="Unknown"/>
          <w:rFonts w:ascii="Georgia, serif" w:eastAsia="Times New Roman" w:hAnsi="Georgia, serif" w:cs="Times New Roman"/>
          <w:b/>
          <w:bCs/>
          <w:color w:val="000000"/>
          <w:sz w:val="38"/>
          <w:szCs w:val="38"/>
        </w:rPr>
      </w:pPr>
      <w:ins w:id="54" w:author="Unknown">
        <w:r w:rsidRPr="00C24969">
          <w:rPr>
            <w:rFonts w:ascii="Georgia, serif" w:eastAsia="Times New Roman" w:hAnsi="Georgia, serif" w:cs="Times New Roman"/>
            <w:b/>
            <w:bCs/>
            <w:color w:val="000000"/>
            <w:sz w:val="38"/>
            <w:szCs w:val="38"/>
            <w:bdr w:val="none" w:sz="0" w:space="0" w:color="auto" w:frame="1"/>
          </w:rPr>
          <w:t>Need for Social Audit</w:t>
        </w:r>
      </w:ins>
    </w:p>
    <w:p w:rsidR="00C24969" w:rsidRPr="00C24969" w:rsidRDefault="00C24969" w:rsidP="00C24969">
      <w:pPr>
        <w:shd w:val="clear" w:color="auto" w:fill="FFFFFF"/>
        <w:spacing w:after="250"/>
        <w:jc w:val="both"/>
        <w:textAlignment w:val="baseline"/>
        <w:rPr>
          <w:ins w:id="55" w:author="Unknown"/>
          <w:rFonts w:ascii="Georgia, serif" w:eastAsia="Times New Roman" w:hAnsi="Georgia, serif" w:cs="Times New Roman"/>
          <w:color w:val="555555"/>
          <w:sz w:val="25"/>
          <w:szCs w:val="25"/>
        </w:rPr>
      </w:pPr>
      <w:ins w:id="56" w:author="Unknown">
        <w:r w:rsidRPr="00C24969">
          <w:rPr>
            <w:rFonts w:ascii="Georgia, serif" w:eastAsia="Times New Roman" w:hAnsi="Georgia, serif" w:cs="Times New Roman"/>
            <w:color w:val="555555"/>
            <w:sz w:val="25"/>
            <w:szCs w:val="25"/>
          </w:rPr>
          <w:t>Each business enterprise is not only connected with internal public but intimately connected with external public also. The modem corporations are more powerful and command huge resources. This power should not be used indifferently, irresponsibly or in an antisocial way. Its activities can create much impact on the society. As such its impact over society cannot be ignored or taken lightly. Its behavior not only affects the society but also creates problems to the Government. Thus, social audit has become the need of the day.</w:t>
        </w:r>
      </w:ins>
    </w:p>
    <w:p w:rsidR="00C24969" w:rsidRPr="00C24969" w:rsidRDefault="00C24969" w:rsidP="00C24969">
      <w:pPr>
        <w:shd w:val="clear" w:color="auto" w:fill="FFFFFF"/>
        <w:spacing w:after="250"/>
        <w:jc w:val="both"/>
        <w:textAlignment w:val="baseline"/>
        <w:rPr>
          <w:ins w:id="57" w:author="Unknown"/>
          <w:rFonts w:ascii="Georgia, serif" w:eastAsia="Times New Roman" w:hAnsi="Georgia, serif" w:cs="Times New Roman"/>
          <w:color w:val="555555"/>
          <w:sz w:val="25"/>
          <w:szCs w:val="25"/>
        </w:rPr>
      </w:pPr>
      <w:ins w:id="58" w:author="Unknown">
        <w:r w:rsidRPr="00C24969">
          <w:rPr>
            <w:rFonts w:ascii="Georgia, serif" w:eastAsia="Times New Roman" w:hAnsi="Georgia, serif" w:cs="Times New Roman"/>
            <w:color w:val="555555"/>
            <w:sz w:val="25"/>
            <w:szCs w:val="25"/>
          </w:rPr>
          <w:t>“This is a matter not of ambition”, Prof. Galbraith says “but of necessity”.</w:t>
        </w:r>
      </w:ins>
    </w:p>
    <w:p w:rsidR="00C24969" w:rsidRPr="00C24969" w:rsidRDefault="00C24969" w:rsidP="00C24969">
      <w:pPr>
        <w:shd w:val="clear" w:color="auto" w:fill="FFFFFF"/>
        <w:spacing w:line="264" w:lineRule="atLeast"/>
        <w:jc w:val="both"/>
        <w:textAlignment w:val="baseline"/>
        <w:outlineLvl w:val="1"/>
        <w:rPr>
          <w:ins w:id="59" w:author="Unknown"/>
          <w:rFonts w:ascii="Georgia, serif" w:eastAsia="Times New Roman" w:hAnsi="Georgia, serif" w:cs="Times New Roman"/>
          <w:b/>
          <w:bCs/>
          <w:color w:val="000000"/>
          <w:sz w:val="38"/>
          <w:szCs w:val="38"/>
        </w:rPr>
      </w:pPr>
      <w:ins w:id="60" w:author="Unknown">
        <w:r w:rsidRPr="00C24969">
          <w:rPr>
            <w:rFonts w:ascii="Georgia, serif" w:eastAsia="Times New Roman" w:hAnsi="Georgia, serif" w:cs="Times New Roman"/>
            <w:b/>
            <w:bCs/>
            <w:color w:val="000000"/>
            <w:sz w:val="38"/>
            <w:szCs w:val="38"/>
            <w:bdr w:val="none" w:sz="0" w:space="0" w:color="auto" w:frame="1"/>
          </w:rPr>
          <w:t>Disclosure of Information during Social audit</w:t>
        </w:r>
      </w:ins>
    </w:p>
    <w:p w:rsidR="00C24969" w:rsidRPr="00C24969" w:rsidRDefault="00C24969" w:rsidP="00C24969">
      <w:pPr>
        <w:shd w:val="clear" w:color="auto" w:fill="FFFFFF"/>
        <w:spacing w:after="250"/>
        <w:jc w:val="both"/>
        <w:textAlignment w:val="baseline"/>
        <w:rPr>
          <w:ins w:id="61" w:author="Unknown"/>
          <w:rFonts w:ascii="Georgia, serif" w:eastAsia="Times New Roman" w:hAnsi="Georgia, serif" w:cs="Times New Roman"/>
          <w:color w:val="555555"/>
          <w:sz w:val="25"/>
          <w:szCs w:val="25"/>
        </w:rPr>
      </w:pPr>
      <w:ins w:id="62" w:author="Unknown">
        <w:r w:rsidRPr="00C24969">
          <w:rPr>
            <w:rFonts w:ascii="Georgia, serif" w:eastAsia="Times New Roman" w:hAnsi="Georgia, serif" w:cs="Times New Roman"/>
            <w:color w:val="555555"/>
            <w:sz w:val="25"/>
            <w:szCs w:val="25"/>
          </w:rPr>
          <w:t>It is now well settled that social audit must be taken in all organizations. But it should be remembered that mere undertaking of social audit is not sufficient but what is needed is a frank and full disclosure of its working. Prof. Robert.</w:t>
        </w:r>
      </w:ins>
    </w:p>
    <w:p w:rsidR="00C24969" w:rsidRPr="00C24969" w:rsidRDefault="00C24969" w:rsidP="00C24969">
      <w:pPr>
        <w:shd w:val="clear" w:color="auto" w:fill="FFFFFF"/>
        <w:spacing w:after="250"/>
        <w:jc w:val="both"/>
        <w:textAlignment w:val="baseline"/>
        <w:rPr>
          <w:ins w:id="63" w:author="Unknown"/>
          <w:rFonts w:ascii="Georgia, serif" w:eastAsia="Times New Roman" w:hAnsi="Georgia, serif" w:cs="Times New Roman"/>
          <w:color w:val="555555"/>
          <w:sz w:val="25"/>
          <w:szCs w:val="25"/>
        </w:rPr>
      </w:pPr>
      <w:ins w:id="64" w:author="Unknown">
        <w:r w:rsidRPr="00C24969">
          <w:rPr>
            <w:rFonts w:ascii="Georgia, serif" w:eastAsia="Times New Roman" w:hAnsi="Georgia, serif" w:cs="Times New Roman"/>
            <w:color w:val="555555"/>
            <w:sz w:val="25"/>
            <w:szCs w:val="25"/>
          </w:rPr>
          <w:t>A Dahl in this connection rightly remarked that-</w:t>
        </w:r>
      </w:ins>
    </w:p>
    <w:p w:rsidR="00C24969" w:rsidRPr="00C24969" w:rsidRDefault="00C24969" w:rsidP="00C24969">
      <w:pPr>
        <w:shd w:val="clear" w:color="auto" w:fill="F4EBD3"/>
        <w:spacing w:after="125"/>
        <w:jc w:val="both"/>
        <w:textAlignment w:val="baseline"/>
        <w:rPr>
          <w:ins w:id="65" w:author="Unknown"/>
          <w:rFonts w:ascii="Georgia" w:eastAsia="Times New Roman" w:hAnsi="Georgia" w:cs="Times New Roman"/>
          <w:i/>
          <w:iCs/>
          <w:color w:val="555555"/>
          <w:sz w:val="23"/>
          <w:szCs w:val="23"/>
        </w:rPr>
      </w:pPr>
      <w:ins w:id="66" w:author="Unknown">
        <w:r w:rsidRPr="00C24969">
          <w:rPr>
            <w:rFonts w:ascii="Georgia" w:eastAsia="Times New Roman" w:hAnsi="Georgia" w:cs="Times New Roman"/>
            <w:i/>
            <w:iCs/>
            <w:color w:val="555555"/>
            <w:sz w:val="23"/>
            <w:szCs w:val="23"/>
          </w:rPr>
          <w:t>“A major corporation can influence control and even coerce people (individuals or groups) and sometimes even the nation. Hence, the need for wide disclosure becomes inevitable”.</w:t>
        </w:r>
      </w:ins>
    </w:p>
    <w:p w:rsidR="00E43D77" w:rsidRDefault="00E43D77" w:rsidP="00C24969">
      <w:pPr>
        <w:shd w:val="clear" w:color="auto" w:fill="FFFFFF"/>
        <w:jc w:val="both"/>
        <w:textAlignment w:val="baseline"/>
        <w:outlineLvl w:val="2"/>
        <w:rPr>
          <w:rFonts w:ascii="Georgia, serif" w:eastAsia="Times New Roman" w:hAnsi="Georgia, serif" w:cs="Times New Roman"/>
          <w:b/>
          <w:bCs/>
          <w:color w:val="0C0000"/>
          <w:sz w:val="35"/>
          <w:szCs w:val="35"/>
          <w:bdr w:val="none" w:sz="0" w:space="0" w:color="auto" w:frame="1"/>
        </w:rPr>
      </w:pPr>
    </w:p>
    <w:p w:rsidR="00C24969" w:rsidRPr="00C24969" w:rsidRDefault="00C24969" w:rsidP="00C24969">
      <w:pPr>
        <w:shd w:val="clear" w:color="auto" w:fill="FFFFFF"/>
        <w:jc w:val="both"/>
        <w:textAlignment w:val="baseline"/>
        <w:outlineLvl w:val="2"/>
        <w:rPr>
          <w:ins w:id="67" w:author="Unknown"/>
          <w:rFonts w:ascii="Georgia, serif" w:eastAsia="Times New Roman" w:hAnsi="Georgia, serif" w:cs="Times New Roman"/>
          <w:b/>
          <w:bCs/>
          <w:color w:val="0C0000"/>
          <w:sz w:val="35"/>
          <w:szCs w:val="35"/>
        </w:rPr>
      </w:pPr>
      <w:ins w:id="68" w:author="Unknown">
        <w:r w:rsidRPr="00C24969">
          <w:rPr>
            <w:rFonts w:ascii="Georgia, serif" w:eastAsia="Times New Roman" w:hAnsi="Georgia, serif" w:cs="Times New Roman"/>
            <w:b/>
            <w:bCs/>
            <w:color w:val="0C0000"/>
            <w:sz w:val="35"/>
            <w:szCs w:val="35"/>
            <w:bdr w:val="none" w:sz="0" w:space="0" w:color="auto" w:frame="1"/>
          </w:rPr>
          <w:t xml:space="preserve">Information to be </w:t>
        </w:r>
        <w:proofErr w:type="gramStart"/>
        <w:r w:rsidRPr="00C24969">
          <w:rPr>
            <w:rFonts w:ascii="Georgia, serif" w:eastAsia="Times New Roman" w:hAnsi="Georgia, serif" w:cs="Times New Roman"/>
            <w:b/>
            <w:bCs/>
            <w:color w:val="0C0000"/>
            <w:sz w:val="35"/>
            <w:szCs w:val="35"/>
            <w:bdr w:val="none" w:sz="0" w:space="0" w:color="auto" w:frame="1"/>
          </w:rPr>
          <w:t>Disclosed</w:t>
        </w:r>
        <w:proofErr w:type="gramEnd"/>
        <w:r w:rsidRPr="00C24969">
          <w:rPr>
            <w:rFonts w:ascii="Georgia, serif" w:eastAsia="Times New Roman" w:hAnsi="Georgia, serif" w:cs="Times New Roman"/>
            <w:b/>
            <w:bCs/>
            <w:color w:val="0C0000"/>
            <w:sz w:val="35"/>
            <w:szCs w:val="35"/>
            <w:bdr w:val="none" w:sz="0" w:space="0" w:color="auto" w:frame="1"/>
          </w:rPr>
          <w:t xml:space="preserve"> during social audit</w:t>
        </w:r>
      </w:ins>
    </w:p>
    <w:p w:rsidR="00C24969" w:rsidRPr="00C24969" w:rsidRDefault="00C24969" w:rsidP="00C24969">
      <w:pPr>
        <w:shd w:val="clear" w:color="auto" w:fill="FFFFFF"/>
        <w:spacing w:after="250"/>
        <w:jc w:val="both"/>
        <w:textAlignment w:val="baseline"/>
        <w:rPr>
          <w:ins w:id="69" w:author="Unknown"/>
          <w:rFonts w:ascii="Georgia, serif" w:eastAsia="Times New Roman" w:hAnsi="Georgia, serif" w:cs="Times New Roman"/>
          <w:color w:val="555555"/>
          <w:sz w:val="25"/>
          <w:szCs w:val="25"/>
        </w:rPr>
      </w:pPr>
      <w:ins w:id="70" w:author="Unknown">
        <w:r w:rsidRPr="00C24969">
          <w:rPr>
            <w:rFonts w:ascii="Georgia, serif" w:eastAsia="Times New Roman" w:hAnsi="Georgia, serif" w:cs="Times New Roman"/>
            <w:color w:val="555555"/>
            <w:sz w:val="25"/>
            <w:szCs w:val="25"/>
          </w:rPr>
          <w:t>Both financial and non-financial information should be disclosed. The financial information can be disclosed through profit and loss account, balance sheet etc. Such information is mainly disclosed in quantitative form. The financial information reveals the true position of a company regarding its liquidity and bankruptcy. Non-financial information can be expressed both in qualitative and quantitative data. Quantitative data is generally preferred because they are precise and convincing.</w:t>
        </w:r>
      </w:ins>
    </w:p>
    <w:p w:rsidR="00C24969" w:rsidRPr="00C24969" w:rsidRDefault="00C24969" w:rsidP="00C24969">
      <w:pPr>
        <w:shd w:val="clear" w:color="auto" w:fill="FFFFFF"/>
        <w:jc w:val="both"/>
        <w:textAlignment w:val="baseline"/>
        <w:outlineLvl w:val="2"/>
        <w:rPr>
          <w:ins w:id="71" w:author="Unknown"/>
          <w:rFonts w:ascii="Georgia, serif" w:eastAsia="Times New Roman" w:hAnsi="Georgia, serif" w:cs="Times New Roman"/>
          <w:b/>
          <w:bCs/>
          <w:color w:val="0C0000"/>
          <w:sz w:val="35"/>
          <w:szCs w:val="35"/>
        </w:rPr>
      </w:pPr>
      <w:ins w:id="72" w:author="Unknown">
        <w:r w:rsidRPr="00C24969">
          <w:rPr>
            <w:rFonts w:ascii="Georgia, serif" w:eastAsia="Times New Roman" w:hAnsi="Georgia, serif" w:cs="Times New Roman"/>
            <w:b/>
            <w:bCs/>
            <w:color w:val="0C0000"/>
            <w:sz w:val="35"/>
            <w:szCs w:val="35"/>
            <w:bdr w:val="none" w:sz="0" w:space="0" w:color="auto" w:frame="1"/>
          </w:rPr>
          <w:t>Category of Information to be disclosed</w:t>
        </w:r>
      </w:ins>
    </w:p>
    <w:p w:rsidR="00C24969" w:rsidRPr="00C24969" w:rsidRDefault="00C24969" w:rsidP="00C24969">
      <w:pPr>
        <w:shd w:val="clear" w:color="auto" w:fill="FFFFFF"/>
        <w:spacing w:after="250"/>
        <w:jc w:val="both"/>
        <w:textAlignment w:val="baseline"/>
        <w:rPr>
          <w:ins w:id="73" w:author="Unknown"/>
          <w:rFonts w:ascii="Georgia, serif" w:eastAsia="Times New Roman" w:hAnsi="Georgia, serif" w:cs="Times New Roman"/>
          <w:color w:val="555555"/>
          <w:sz w:val="25"/>
          <w:szCs w:val="25"/>
        </w:rPr>
      </w:pPr>
      <w:ins w:id="74" w:author="Unknown">
        <w:r w:rsidRPr="00C24969">
          <w:rPr>
            <w:rFonts w:ascii="Georgia, serif" w:eastAsia="Times New Roman" w:hAnsi="Georgia, serif" w:cs="Times New Roman"/>
            <w:color w:val="555555"/>
            <w:sz w:val="25"/>
            <w:szCs w:val="25"/>
          </w:rPr>
          <w:t>National Association of Accountants Committee on Accounting for Corporate Social performance in Canada divided all such information into four broad categories. They are</w:t>
        </w:r>
      </w:ins>
    </w:p>
    <w:p w:rsidR="00C24969" w:rsidRDefault="00C24969" w:rsidP="00C24969">
      <w:pPr>
        <w:shd w:val="clear" w:color="auto" w:fill="FFFFFF"/>
        <w:jc w:val="both"/>
        <w:textAlignment w:val="baseline"/>
        <w:rPr>
          <w:rFonts w:ascii="Georgia, serif" w:eastAsia="Times New Roman" w:hAnsi="Georgia, serif" w:cs="Times New Roman"/>
          <w:color w:val="555555"/>
          <w:sz w:val="25"/>
          <w:szCs w:val="25"/>
        </w:rPr>
      </w:pPr>
      <w:ins w:id="75" w:author="Unknown">
        <w:r w:rsidRPr="00C24969">
          <w:rPr>
            <w:rFonts w:ascii="Georgia, serif" w:eastAsia="Times New Roman" w:hAnsi="Georgia, serif" w:cs="Times New Roman"/>
            <w:color w:val="555555"/>
            <w:sz w:val="25"/>
            <w:szCs w:val="25"/>
          </w:rPr>
          <w:t>1. </w:t>
        </w:r>
        <w:r w:rsidRPr="00C24969">
          <w:rPr>
            <w:rFonts w:ascii="inherit" w:eastAsia="Times New Roman" w:hAnsi="inherit" w:cs="Times New Roman"/>
            <w:b/>
            <w:bCs/>
            <w:color w:val="555555"/>
            <w:sz w:val="25"/>
            <w:u w:val="single"/>
          </w:rPr>
          <w:t>Community Involvement</w:t>
        </w:r>
        <w:r w:rsidRPr="00C24969">
          <w:rPr>
            <w:rFonts w:ascii="Georgia, serif" w:eastAsia="Times New Roman" w:hAnsi="Georgia, serif" w:cs="Times New Roman"/>
            <w:color w:val="555555"/>
            <w:sz w:val="25"/>
            <w:szCs w:val="25"/>
          </w:rPr>
          <w:t>: Under this category, socially oriented activities that are primarily of benefit to the general public must be specified.</w:t>
        </w:r>
      </w:ins>
    </w:p>
    <w:p w:rsidR="00E43D77" w:rsidRPr="00C24969" w:rsidRDefault="00E43D77" w:rsidP="00C24969">
      <w:pPr>
        <w:shd w:val="clear" w:color="auto" w:fill="FFFFFF"/>
        <w:jc w:val="both"/>
        <w:textAlignment w:val="baseline"/>
        <w:rPr>
          <w:ins w:id="76" w:author="Unknown"/>
          <w:rFonts w:ascii="Georgia, serif" w:eastAsia="Times New Roman" w:hAnsi="Georgia, serif" w:cs="Times New Roman"/>
          <w:color w:val="555555"/>
          <w:sz w:val="25"/>
          <w:szCs w:val="25"/>
        </w:rPr>
      </w:pPr>
    </w:p>
    <w:p w:rsidR="00C24969" w:rsidRDefault="00C24969" w:rsidP="00C24969">
      <w:pPr>
        <w:shd w:val="clear" w:color="auto" w:fill="FFFFFF"/>
        <w:jc w:val="both"/>
        <w:textAlignment w:val="baseline"/>
        <w:rPr>
          <w:rFonts w:ascii="Georgia, serif" w:eastAsia="Times New Roman" w:hAnsi="Georgia, serif" w:cs="Times New Roman"/>
          <w:color w:val="555555"/>
          <w:sz w:val="25"/>
          <w:szCs w:val="25"/>
        </w:rPr>
      </w:pPr>
      <w:ins w:id="77" w:author="Unknown">
        <w:r w:rsidRPr="00C24969">
          <w:rPr>
            <w:rFonts w:ascii="Georgia, serif" w:eastAsia="Times New Roman" w:hAnsi="Georgia, serif" w:cs="Times New Roman"/>
            <w:color w:val="555555"/>
            <w:sz w:val="25"/>
            <w:szCs w:val="25"/>
          </w:rPr>
          <w:t>2. </w:t>
        </w:r>
        <w:r w:rsidRPr="00C24969">
          <w:rPr>
            <w:rFonts w:ascii="inherit" w:eastAsia="Times New Roman" w:hAnsi="inherit" w:cs="Times New Roman"/>
            <w:b/>
            <w:bCs/>
            <w:color w:val="555555"/>
            <w:sz w:val="25"/>
            <w:u w:val="single"/>
          </w:rPr>
          <w:t>Human Resources</w:t>
        </w:r>
        <w:r w:rsidRPr="00C24969">
          <w:rPr>
            <w:rFonts w:ascii="Georgia, serif" w:eastAsia="Times New Roman" w:hAnsi="Georgia, serif" w:cs="Times New Roman"/>
            <w:color w:val="555555"/>
            <w:sz w:val="25"/>
            <w:szCs w:val="25"/>
          </w:rPr>
          <w:t>: Social performance directed to the well-being of the employees comes under this category.</w:t>
        </w:r>
      </w:ins>
    </w:p>
    <w:p w:rsidR="00E43D77" w:rsidRPr="00C24969" w:rsidRDefault="00E43D77" w:rsidP="00C24969">
      <w:pPr>
        <w:shd w:val="clear" w:color="auto" w:fill="FFFFFF"/>
        <w:jc w:val="both"/>
        <w:textAlignment w:val="baseline"/>
        <w:rPr>
          <w:ins w:id="78" w:author="Unknown"/>
          <w:rFonts w:ascii="Georgia, serif" w:eastAsia="Times New Roman" w:hAnsi="Georgia, serif" w:cs="Times New Roman"/>
          <w:color w:val="555555"/>
          <w:sz w:val="25"/>
          <w:szCs w:val="25"/>
        </w:rPr>
      </w:pPr>
    </w:p>
    <w:p w:rsidR="00C24969" w:rsidRDefault="00C24969" w:rsidP="00C24969">
      <w:pPr>
        <w:shd w:val="clear" w:color="auto" w:fill="FFFFFF"/>
        <w:jc w:val="both"/>
        <w:textAlignment w:val="baseline"/>
        <w:rPr>
          <w:rFonts w:ascii="Georgia, serif" w:eastAsia="Times New Roman" w:hAnsi="Georgia, serif" w:cs="Times New Roman"/>
          <w:color w:val="555555"/>
          <w:sz w:val="25"/>
          <w:szCs w:val="25"/>
        </w:rPr>
      </w:pPr>
      <w:ins w:id="79" w:author="Unknown">
        <w:r w:rsidRPr="00C24969">
          <w:rPr>
            <w:rFonts w:ascii="Georgia, serif" w:eastAsia="Times New Roman" w:hAnsi="Georgia, serif" w:cs="Times New Roman"/>
            <w:color w:val="555555"/>
            <w:sz w:val="25"/>
            <w:szCs w:val="25"/>
          </w:rPr>
          <w:t>3. </w:t>
        </w:r>
        <w:r w:rsidRPr="00C24969">
          <w:rPr>
            <w:rFonts w:ascii="inherit" w:eastAsia="Times New Roman" w:hAnsi="inherit" w:cs="Times New Roman"/>
            <w:b/>
            <w:bCs/>
            <w:color w:val="555555"/>
            <w:sz w:val="25"/>
            <w:u w:val="single"/>
          </w:rPr>
          <w:t>Physical Resources and Environmental Contribution</w:t>
        </w:r>
        <w:r w:rsidRPr="00C24969">
          <w:rPr>
            <w:rFonts w:ascii="Georgia, serif" w:eastAsia="Times New Roman" w:hAnsi="Georgia, serif" w:cs="Times New Roman"/>
            <w:color w:val="555555"/>
            <w:sz w:val="25"/>
            <w:szCs w:val="25"/>
          </w:rPr>
          <w:t>: This category refers to the activities directed towards alleviating (making easier to bear) or preventing environmental deterioration (Pollution). It, also Includes the adherence to the law and going beyond it in areas such as air quality, water quality etc. Conservation of scarce resources and the disposal of solid waste also come under this category.</w:t>
        </w:r>
      </w:ins>
    </w:p>
    <w:p w:rsidR="00E43D77" w:rsidRPr="00C24969" w:rsidRDefault="00E43D77" w:rsidP="00C24969">
      <w:pPr>
        <w:shd w:val="clear" w:color="auto" w:fill="FFFFFF"/>
        <w:jc w:val="both"/>
        <w:textAlignment w:val="baseline"/>
        <w:rPr>
          <w:ins w:id="80" w:author="Unknown"/>
          <w:rFonts w:ascii="Georgia, serif" w:eastAsia="Times New Roman" w:hAnsi="Georgia, serif" w:cs="Times New Roman"/>
          <w:color w:val="555555"/>
          <w:sz w:val="25"/>
          <w:szCs w:val="25"/>
        </w:rPr>
      </w:pPr>
    </w:p>
    <w:p w:rsidR="00C24969" w:rsidRDefault="00C24969" w:rsidP="00C24969">
      <w:pPr>
        <w:shd w:val="clear" w:color="auto" w:fill="FFFFFF"/>
        <w:jc w:val="both"/>
        <w:textAlignment w:val="baseline"/>
        <w:rPr>
          <w:rFonts w:ascii="Georgia, serif" w:eastAsia="Times New Roman" w:hAnsi="Georgia, serif" w:cs="Times New Roman"/>
          <w:color w:val="555555"/>
          <w:sz w:val="25"/>
          <w:szCs w:val="25"/>
        </w:rPr>
      </w:pPr>
      <w:ins w:id="81" w:author="Unknown">
        <w:r w:rsidRPr="00C24969">
          <w:rPr>
            <w:rFonts w:ascii="Georgia, serif" w:eastAsia="Times New Roman" w:hAnsi="Georgia, serif" w:cs="Times New Roman"/>
            <w:color w:val="555555"/>
            <w:sz w:val="25"/>
            <w:szCs w:val="25"/>
          </w:rPr>
          <w:t>4. </w:t>
        </w:r>
        <w:r w:rsidRPr="00C24969">
          <w:rPr>
            <w:rFonts w:ascii="inherit" w:eastAsia="Times New Roman" w:hAnsi="inherit" w:cs="Times New Roman"/>
            <w:b/>
            <w:bCs/>
            <w:color w:val="555555"/>
            <w:sz w:val="25"/>
            <w:u w:val="single"/>
          </w:rPr>
          <w:t>Production or Service Contribution</w:t>
        </w:r>
        <w:r w:rsidRPr="00C24969">
          <w:rPr>
            <w:rFonts w:ascii="Georgia, serif" w:eastAsia="Times New Roman" w:hAnsi="Georgia, serif" w:cs="Times New Roman"/>
            <w:color w:val="555555"/>
            <w:sz w:val="25"/>
            <w:szCs w:val="25"/>
          </w:rPr>
          <w:t>: It is mainly concerned with the impact of company’s product or service on society. This includes product quality, packaging, advertising, warranty provisions and product safety.</w:t>
        </w:r>
      </w:ins>
    </w:p>
    <w:p w:rsidR="00E43D77" w:rsidRPr="00C24969" w:rsidRDefault="00E43D77" w:rsidP="00C24969">
      <w:pPr>
        <w:shd w:val="clear" w:color="auto" w:fill="FFFFFF"/>
        <w:jc w:val="both"/>
        <w:textAlignment w:val="baseline"/>
        <w:rPr>
          <w:ins w:id="82" w:author="Unknown"/>
          <w:rFonts w:ascii="Georgia, serif" w:eastAsia="Times New Roman" w:hAnsi="Georgia, serif" w:cs="Times New Roman"/>
          <w:color w:val="555555"/>
          <w:sz w:val="25"/>
          <w:szCs w:val="25"/>
        </w:rPr>
      </w:pPr>
    </w:p>
    <w:p w:rsidR="00C24969" w:rsidRPr="00C24969" w:rsidRDefault="00C24969" w:rsidP="00C24969">
      <w:pPr>
        <w:shd w:val="clear" w:color="auto" w:fill="FFFFFF"/>
        <w:jc w:val="both"/>
        <w:textAlignment w:val="baseline"/>
        <w:outlineLvl w:val="2"/>
        <w:rPr>
          <w:ins w:id="83" w:author="Unknown"/>
          <w:rFonts w:ascii="Georgia, serif" w:eastAsia="Times New Roman" w:hAnsi="Georgia, serif" w:cs="Times New Roman"/>
          <w:b/>
          <w:bCs/>
          <w:color w:val="0C0000"/>
          <w:sz w:val="35"/>
          <w:szCs w:val="35"/>
        </w:rPr>
      </w:pPr>
      <w:ins w:id="84" w:author="Unknown">
        <w:r w:rsidRPr="00C24969">
          <w:rPr>
            <w:rFonts w:ascii="Georgia, serif" w:eastAsia="Times New Roman" w:hAnsi="Georgia, serif" w:cs="Times New Roman"/>
            <w:b/>
            <w:bCs/>
            <w:color w:val="0C0000"/>
            <w:sz w:val="35"/>
            <w:szCs w:val="35"/>
            <w:bdr w:val="none" w:sz="0" w:space="0" w:color="auto" w:frame="1"/>
          </w:rPr>
          <w:t>Persons Benefited by the Disclosure of information</w:t>
        </w:r>
      </w:ins>
    </w:p>
    <w:p w:rsidR="00C24969" w:rsidRPr="00C24969" w:rsidRDefault="00C24969" w:rsidP="00C24969">
      <w:pPr>
        <w:shd w:val="clear" w:color="auto" w:fill="FFFFFF"/>
        <w:spacing w:after="250"/>
        <w:jc w:val="both"/>
        <w:textAlignment w:val="baseline"/>
        <w:rPr>
          <w:ins w:id="85" w:author="Unknown"/>
          <w:rFonts w:ascii="Georgia, serif" w:eastAsia="Times New Roman" w:hAnsi="Georgia, serif" w:cs="Times New Roman"/>
          <w:color w:val="555555"/>
          <w:sz w:val="25"/>
          <w:szCs w:val="25"/>
        </w:rPr>
      </w:pPr>
      <w:ins w:id="86" w:author="Unknown">
        <w:r w:rsidRPr="00C24969">
          <w:rPr>
            <w:rFonts w:ascii="Georgia, serif" w:eastAsia="Times New Roman" w:hAnsi="Georgia, serif" w:cs="Times New Roman"/>
            <w:color w:val="555555"/>
            <w:sz w:val="25"/>
            <w:szCs w:val="25"/>
          </w:rPr>
          <w:t>D.R. Singh in his book “Performance of Public Enterprises in India” says that the following categories of persons are benefited by a frank disclosure of socially valuable information.</w:t>
        </w:r>
      </w:ins>
    </w:p>
    <w:p w:rsidR="00C24969" w:rsidRPr="00C24969" w:rsidRDefault="00C24969" w:rsidP="00C24969">
      <w:pPr>
        <w:numPr>
          <w:ilvl w:val="0"/>
          <w:numId w:val="8"/>
        </w:numPr>
        <w:shd w:val="clear" w:color="auto" w:fill="FFFFFF"/>
        <w:ind w:left="600"/>
        <w:jc w:val="both"/>
        <w:textAlignment w:val="baseline"/>
        <w:rPr>
          <w:ins w:id="87" w:author="Unknown"/>
          <w:rFonts w:ascii="Georgia, serif" w:eastAsia="Times New Roman" w:hAnsi="Georgia, serif" w:cs="Times New Roman"/>
          <w:color w:val="555555"/>
          <w:sz w:val="25"/>
          <w:szCs w:val="25"/>
        </w:rPr>
      </w:pPr>
      <w:ins w:id="88" w:author="Unknown">
        <w:r w:rsidRPr="00C24969">
          <w:rPr>
            <w:rFonts w:ascii="Georgia, serif" w:eastAsia="Times New Roman" w:hAnsi="Georgia, serif" w:cs="Times New Roman"/>
            <w:color w:val="555555"/>
            <w:sz w:val="25"/>
            <w:szCs w:val="25"/>
          </w:rPr>
          <w:t>Financial Institutions.</w:t>
        </w:r>
      </w:ins>
    </w:p>
    <w:p w:rsidR="00C24969" w:rsidRPr="00C24969" w:rsidRDefault="00C24969" w:rsidP="00C24969">
      <w:pPr>
        <w:numPr>
          <w:ilvl w:val="0"/>
          <w:numId w:val="8"/>
        </w:numPr>
        <w:shd w:val="clear" w:color="auto" w:fill="FFFFFF"/>
        <w:ind w:left="600"/>
        <w:jc w:val="both"/>
        <w:textAlignment w:val="baseline"/>
        <w:rPr>
          <w:ins w:id="89" w:author="Unknown"/>
          <w:rFonts w:ascii="Georgia, serif" w:eastAsia="Times New Roman" w:hAnsi="Georgia, serif" w:cs="Times New Roman"/>
          <w:color w:val="555555"/>
          <w:sz w:val="25"/>
          <w:szCs w:val="25"/>
        </w:rPr>
      </w:pPr>
      <w:ins w:id="90" w:author="Unknown">
        <w:r w:rsidRPr="00C24969">
          <w:rPr>
            <w:rFonts w:ascii="Georgia, serif" w:eastAsia="Times New Roman" w:hAnsi="Georgia, serif" w:cs="Times New Roman"/>
            <w:color w:val="555555"/>
            <w:sz w:val="25"/>
            <w:szCs w:val="25"/>
          </w:rPr>
          <w:t>Shareholders.</w:t>
        </w:r>
      </w:ins>
    </w:p>
    <w:p w:rsidR="00C24969" w:rsidRPr="00C24969" w:rsidRDefault="00C24969" w:rsidP="00C24969">
      <w:pPr>
        <w:numPr>
          <w:ilvl w:val="0"/>
          <w:numId w:val="8"/>
        </w:numPr>
        <w:shd w:val="clear" w:color="auto" w:fill="FFFFFF"/>
        <w:ind w:left="600"/>
        <w:jc w:val="both"/>
        <w:textAlignment w:val="baseline"/>
        <w:rPr>
          <w:ins w:id="91" w:author="Unknown"/>
          <w:rFonts w:ascii="Georgia, serif" w:eastAsia="Times New Roman" w:hAnsi="Georgia, serif" w:cs="Times New Roman"/>
          <w:color w:val="555555"/>
          <w:sz w:val="25"/>
          <w:szCs w:val="25"/>
        </w:rPr>
      </w:pPr>
      <w:ins w:id="92" w:author="Unknown">
        <w:r w:rsidRPr="00C24969">
          <w:rPr>
            <w:rFonts w:ascii="Georgia, serif" w:eastAsia="Times New Roman" w:hAnsi="Georgia, serif" w:cs="Times New Roman"/>
            <w:color w:val="555555"/>
            <w:sz w:val="25"/>
            <w:szCs w:val="25"/>
          </w:rPr>
          <w:t>Academic Institutions and Consultants.</w:t>
        </w:r>
      </w:ins>
    </w:p>
    <w:p w:rsidR="00C24969" w:rsidRPr="00C24969" w:rsidRDefault="00C24969" w:rsidP="00C24969">
      <w:pPr>
        <w:numPr>
          <w:ilvl w:val="0"/>
          <w:numId w:val="8"/>
        </w:numPr>
        <w:shd w:val="clear" w:color="auto" w:fill="FFFFFF"/>
        <w:ind w:left="600"/>
        <w:jc w:val="both"/>
        <w:textAlignment w:val="baseline"/>
        <w:rPr>
          <w:ins w:id="93" w:author="Unknown"/>
          <w:rFonts w:ascii="Georgia, serif" w:eastAsia="Times New Roman" w:hAnsi="Georgia, serif" w:cs="Times New Roman"/>
          <w:color w:val="555555"/>
          <w:sz w:val="25"/>
          <w:szCs w:val="25"/>
        </w:rPr>
      </w:pPr>
      <w:ins w:id="94" w:author="Unknown">
        <w:r w:rsidRPr="00C24969">
          <w:rPr>
            <w:rFonts w:ascii="Georgia, serif" w:eastAsia="Times New Roman" w:hAnsi="Georgia, serif" w:cs="Times New Roman"/>
            <w:color w:val="555555"/>
            <w:sz w:val="25"/>
            <w:szCs w:val="25"/>
          </w:rPr>
          <w:t>Government.</w:t>
        </w:r>
      </w:ins>
    </w:p>
    <w:p w:rsidR="00C24969" w:rsidRPr="00C24969" w:rsidRDefault="00C24969" w:rsidP="00C24969">
      <w:pPr>
        <w:numPr>
          <w:ilvl w:val="0"/>
          <w:numId w:val="8"/>
        </w:numPr>
        <w:shd w:val="clear" w:color="auto" w:fill="FFFFFF"/>
        <w:ind w:left="600"/>
        <w:jc w:val="both"/>
        <w:textAlignment w:val="baseline"/>
        <w:rPr>
          <w:ins w:id="95" w:author="Unknown"/>
          <w:rFonts w:ascii="Georgia, serif" w:eastAsia="Times New Roman" w:hAnsi="Georgia, serif" w:cs="Times New Roman"/>
          <w:color w:val="555555"/>
          <w:sz w:val="25"/>
          <w:szCs w:val="25"/>
        </w:rPr>
      </w:pPr>
      <w:ins w:id="96" w:author="Unknown">
        <w:r w:rsidRPr="00C24969">
          <w:rPr>
            <w:rFonts w:ascii="Georgia, serif" w:eastAsia="Times New Roman" w:hAnsi="Georgia, serif" w:cs="Times New Roman"/>
            <w:color w:val="555555"/>
            <w:sz w:val="25"/>
            <w:szCs w:val="25"/>
          </w:rPr>
          <w:t>Trade Unions and Political leaders.</w:t>
        </w:r>
      </w:ins>
    </w:p>
    <w:p w:rsidR="00C24969" w:rsidRPr="00C24969" w:rsidRDefault="00C24969" w:rsidP="00C24969">
      <w:pPr>
        <w:numPr>
          <w:ilvl w:val="0"/>
          <w:numId w:val="8"/>
        </w:numPr>
        <w:shd w:val="clear" w:color="auto" w:fill="FFFFFF"/>
        <w:ind w:left="600"/>
        <w:jc w:val="both"/>
        <w:textAlignment w:val="baseline"/>
        <w:rPr>
          <w:ins w:id="97" w:author="Unknown"/>
          <w:rFonts w:ascii="Georgia, serif" w:eastAsia="Times New Roman" w:hAnsi="Georgia, serif" w:cs="Times New Roman"/>
          <w:color w:val="555555"/>
          <w:sz w:val="25"/>
          <w:szCs w:val="25"/>
        </w:rPr>
      </w:pPr>
      <w:ins w:id="98" w:author="Unknown">
        <w:r w:rsidRPr="00C24969">
          <w:rPr>
            <w:rFonts w:ascii="Georgia, serif" w:eastAsia="Times New Roman" w:hAnsi="Georgia, serif" w:cs="Times New Roman"/>
            <w:color w:val="555555"/>
            <w:sz w:val="25"/>
            <w:szCs w:val="25"/>
          </w:rPr>
          <w:t>Environmentalists.</w:t>
        </w:r>
      </w:ins>
    </w:p>
    <w:p w:rsidR="00C24969" w:rsidRPr="00C24969" w:rsidRDefault="00C24969" w:rsidP="00C24969">
      <w:pPr>
        <w:shd w:val="clear" w:color="auto" w:fill="FFFFFF"/>
        <w:textAlignment w:val="baseline"/>
        <w:rPr>
          <w:ins w:id="99" w:author="Unknown"/>
          <w:rFonts w:ascii="Georgia, serif" w:eastAsia="Times New Roman" w:hAnsi="Georgia, serif" w:cs="Times New Roman"/>
          <w:color w:val="555555"/>
          <w:sz w:val="25"/>
          <w:szCs w:val="25"/>
        </w:rPr>
      </w:pPr>
      <w:ins w:id="100" w:author="Unknown">
        <w:r w:rsidRPr="00C24969">
          <w:rPr>
            <w:rFonts w:ascii="Georgia, serif" w:eastAsia="Times New Roman" w:hAnsi="Georgia, serif" w:cs="Times New Roman"/>
            <w:color w:val="555555"/>
            <w:sz w:val="25"/>
            <w:szCs w:val="25"/>
          </w:rPr>
          <w:fldChar w:fldCharType="begin"/>
        </w:r>
        <w:r w:rsidRPr="00C24969">
          <w:rPr>
            <w:rFonts w:ascii="Georgia, serif" w:eastAsia="Times New Roman" w:hAnsi="Georgia, serif" w:cs="Times New Roman"/>
            <w:color w:val="555555"/>
            <w:sz w:val="25"/>
            <w:szCs w:val="25"/>
          </w:rPr>
          <w:instrText xml:space="preserve"> HYPERLINK "https://accountlearning.com/disadvantages-of-audit-programme-measures-to-overcome-limitations/" \o "Disadvantages of Audit Programme | Measures to overcome limitations" </w:instrText>
        </w:r>
        <w:r w:rsidRPr="00C24969">
          <w:rPr>
            <w:rFonts w:ascii="Georgia, serif" w:eastAsia="Times New Roman" w:hAnsi="Georgia, serif" w:cs="Times New Roman"/>
            <w:color w:val="555555"/>
            <w:sz w:val="25"/>
            <w:szCs w:val="25"/>
          </w:rPr>
          <w:fldChar w:fldCharType="separate"/>
        </w:r>
        <w:r w:rsidRPr="00C24969">
          <w:rPr>
            <w:rFonts w:ascii="Georgia, serif" w:eastAsia="Times New Roman" w:hAnsi="Georgia, serif" w:cs="Times New Roman"/>
            <w:color w:val="333333"/>
            <w:sz w:val="25"/>
            <w:szCs w:val="25"/>
            <w:bdr w:val="none" w:sz="0" w:space="0" w:color="auto" w:frame="1"/>
          </w:rPr>
          <w:fldChar w:fldCharType="begin"/>
        </w:r>
        <w:r w:rsidRPr="00C24969">
          <w:rPr>
            <w:rFonts w:ascii="Georgia, serif" w:eastAsia="Times New Roman" w:hAnsi="Georgia, serif" w:cs="Times New Roman"/>
            <w:color w:val="333333"/>
            <w:sz w:val="25"/>
            <w:szCs w:val="25"/>
            <w:bdr w:val="none" w:sz="0" w:space="0" w:color="auto" w:frame="1"/>
          </w:rPr>
          <w:instrText xml:space="preserve"> INCLUDEPICTURE "https://accountlearning.com/social-audit-definition-objectives-need-disclosure-of-information/" \* MERGEFORMATINET </w:instrText>
        </w:r>
      </w:ins>
      <w:r w:rsidRPr="00C24969">
        <w:rPr>
          <w:rFonts w:ascii="Georgia, serif" w:eastAsia="Times New Roman" w:hAnsi="Georgia, serif" w:cs="Times New Roman"/>
          <w:color w:val="333333"/>
          <w:sz w:val="25"/>
          <w:szCs w:val="25"/>
          <w:bdr w:val="none" w:sz="0" w:space="0" w:color="auto" w:frame="1"/>
        </w:rPr>
        <w:fldChar w:fldCharType="separate"/>
      </w:r>
      <w:r w:rsidRPr="00C24969">
        <w:rPr>
          <w:rFonts w:ascii="Georgia, serif" w:eastAsia="Times New Roman" w:hAnsi="Georgia, serif" w:cs="Times New Roman"/>
          <w:color w:val="333333"/>
          <w:sz w:val="25"/>
          <w:szCs w:val="25"/>
          <w:bdr w:val="none" w:sz="0" w:space="0" w:color="auto" w:frame="1"/>
        </w:rPr>
        <w:pict>
          <v:shape id="_x0000_i1045" type="#_x0000_t75" alt="Audit" href="https://accountlearning.com/disadvantages-of-audit-programme-measures-to-overcome-limitations/" title="&quot;Disadvantages of Audit Programme | Measures to overcome limitations&quot;" style="width:42.55pt;height:42.55pt" o:button="t"/>
        </w:pict>
      </w:r>
      <w:ins w:id="101" w:author="Unknown">
        <w:r w:rsidRPr="00C24969">
          <w:rPr>
            <w:rFonts w:ascii="Georgia, serif" w:eastAsia="Times New Roman" w:hAnsi="Georgia, serif" w:cs="Times New Roman"/>
            <w:color w:val="333333"/>
            <w:sz w:val="25"/>
            <w:szCs w:val="25"/>
            <w:bdr w:val="none" w:sz="0" w:space="0" w:color="auto" w:frame="1"/>
          </w:rPr>
          <w:fldChar w:fldCharType="end"/>
        </w:r>
        <w:r w:rsidRPr="00C24969">
          <w:rPr>
            <w:rFonts w:ascii="Georgia, serif" w:eastAsia="Times New Roman" w:hAnsi="Georgia, serif" w:cs="Times New Roman"/>
            <w:color w:val="555555"/>
            <w:sz w:val="25"/>
            <w:szCs w:val="25"/>
          </w:rPr>
          <w:fldChar w:fldCharType="end"/>
        </w:r>
      </w:ins>
    </w:p>
    <w:p w:rsidR="00C24969" w:rsidRPr="00C24969" w:rsidRDefault="00C24969" w:rsidP="00C24969">
      <w:pPr>
        <w:shd w:val="clear" w:color="auto" w:fill="FFFFFF"/>
        <w:textAlignment w:val="baseline"/>
        <w:rPr>
          <w:ins w:id="102" w:author="Unknown"/>
          <w:rFonts w:ascii="Georgia, serif" w:eastAsia="Times New Roman" w:hAnsi="Georgia, serif" w:cs="Times New Roman"/>
          <w:color w:val="555555"/>
          <w:sz w:val="25"/>
          <w:szCs w:val="25"/>
        </w:rPr>
      </w:pPr>
      <w:ins w:id="103" w:author="Unknown">
        <w:r w:rsidRPr="00C24969">
          <w:rPr>
            <w:rFonts w:ascii="Georgia, serif" w:eastAsia="Times New Roman" w:hAnsi="Georgia, serif" w:cs="Times New Roman"/>
            <w:color w:val="555555"/>
            <w:sz w:val="25"/>
            <w:szCs w:val="25"/>
          </w:rPr>
          <w:fldChar w:fldCharType="begin"/>
        </w:r>
        <w:r w:rsidRPr="00C24969">
          <w:rPr>
            <w:rFonts w:ascii="Georgia, serif" w:eastAsia="Times New Roman" w:hAnsi="Georgia, serif" w:cs="Times New Roman"/>
            <w:color w:val="555555"/>
            <w:sz w:val="25"/>
            <w:szCs w:val="25"/>
          </w:rPr>
          <w:instrText xml:space="preserve"> HYPERLINK "https://accountlearning.com/examination-of-general-ledger-main-journal-role-of-auditor-disclosure-requirements/" \o "Examination of General Ledger &amp; Main Journal | Role of Auditor | Disclosure requirements" </w:instrText>
        </w:r>
        <w:r w:rsidRPr="00C24969">
          <w:rPr>
            <w:rFonts w:ascii="Georgia, serif" w:eastAsia="Times New Roman" w:hAnsi="Georgia, serif" w:cs="Times New Roman"/>
            <w:color w:val="555555"/>
            <w:sz w:val="25"/>
            <w:szCs w:val="25"/>
          </w:rPr>
          <w:fldChar w:fldCharType="separate"/>
        </w:r>
        <w:r w:rsidRPr="00C24969">
          <w:rPr>
            <w:rFonts w:ascii="Georgia, serif" w:eastAsia="Times New Roman" w:hAnsi="Georgia, serif" w:cs="Times New Roman"/>
            <w:color w:val="333333"/>
            <w:sz w:val="25"/>
            <w:szCs w:val="25"/>
            <w:bdr w:val="none" w:sz="0" w:space="0" w:color="auto" w:frame="1"/>
          </w:rPr>
          <w:fldChar w:fldCharType="begin"/>
        </w:r>
        <w:r w:rsidRPr="00C24969">
          <w:rPr>
            <w:rFonts w:ascii="Georgia, serif" w:eastAsia="Times New Roman" w:hAnsi="Georgia, serif" w:cs="Times New Roman"/>
            <w:color w:val="333333"/>
            <w:sz w:val="25"/>
            <w:szCs w:val="25"/>
            <w:bdr w:val="none" w:sz="0" w:space="0" w:color="auto" w:frame="1"/>
          </w:rPr>
          <w:instrText xml:space="preserve"> INCLUDEPICTURE "https://accountlearning.com/social-audit-definition-objectives-need-disclosure-of-information/" \* MERGEFORMATINET </w:instrText>
        </w:r>
      </w:ins>
      <w:r w:rsidRPr="00C24969">
        <w:rPr>
          <w:rFonts w:ascii="Georgia, serif" w:eastAsia="Times New Roman" w:hAnsi="Georgia, serif" w:cs="Times New Roman"/>
          <w:color w:val="333333"/>
          <w:sz w:val="25"/>
          <w:szCs w:val="25"/>
          <w:bdr w:val="none" w:sz="0" w:space="0" w:color="auto" w:frame="1"/>
        </w:rPr>
        <w:fldChar w:fldCharType="separate"/>
      </w:r>
      <w:r w:rsidRPr="00C24969">
        <w:rPr>
          <w:rFonts w:ascii="Georgia, serif" w:eastAsia="Times New Roman" w:hAnsi="Georgia, serif" w:cs="Times New Roman"/>
          <w:color w:val="333333"/>
          <w:sz w:val="25"/>
          <w:szCs w:val="25"/>
          <w:bdr w:val="none" w:sz="0" w:space="0" w:color="auto" w:frame="1"/>
        </w:rPr>
        <w:pict>
          <v:shape id="_x0000_i1046" type="#_x0000_t75" alt="Role of auditor" href="https://accountlearning.com/examination-of-general-ledger-main-journal-role-of-auditor-disclosure-requirements/" title="&quot;Examination of General Ledger &amp; Main Journal | Role of Auditor | Disclosure requirements&quot;" style="width:42.55pt;height:42.55pt" o:button="t"/>
        </w:pict>
      </w:r>
      <w:ins w:id="104" w:author="Unknown">
        <w:r w:rsidRPr="00C24969">
          <w:rPr>
            <w:rFonts w:ascii="Georgia, serif" w:eastAsia="Times New Roman" w:hAnsi="Georgia, serif" w:cs="Times New Roman"/>
            <w:color w:val="333333"/>
            <w:sz w:val="25"/>
            <w:szCs w:val="25"/>
            <w:bdr w:val="none" w:sz="0" w:space="0" w:color="auto" w:frame="1"/>
          </w:rPr>
          <w:fldChar w:fldCharType="end"/>
        </w:r>
        <w:r w:rsidRPr="00C24969">
          <w:rPr>
            <w:rFonts w:ascii="Georgia, serif" w:eastAsia="Times New Roman" w:hAnsi="Georgia, serif" w:cs="Times New Roman"/>
            <w:color w:val="555555"/>
            <w:sz w:val="25"/>
            <w:szCs w:val="25"/>
          </w:rPr>
          <w:fldChar w:fldCharType="end"/>
        </w:r>
      </w:ins>
    </w:p>
    <w:p w:rsidR="00FF4D68" w:rsidRDefault="00FF4D68" w:rsidP="00FF4D68">
      <w:pPr>
        <w:shd w:val="clear" w:color="auto" w:fill="FFFFFF"/>
        <w:spacing w:after="120" w:line="264" w:lineRule="atLeast"/>
        <w:textAlignment w:val="baseline"/>
        <w:outlineLvl w:val="0"/>
        <w:rPr>
          <w:rFonts w:ascii="inherit" w:eastAsia="Times New Roman" w:hAnsi="inherit" w:cs="Times New Roman"/>
          <w:b/>
          <w:bCs/>
          <w:color w:val="555555"/>
          <w:sz w:val="24"/>
          <w:szCs w:val="24"/>
        </w:rPr>
      </w:pPr>
      <w:r w:rsidRPr="00FF4D68">
        <w:rPr>
          <w:rFonts w:ascii="Georgia, serif" w:eastAsia="Times New Roman" w:hAnsi="Georgia, serif" w:cs="Times New Roman"/>
          <w:b/>
          <w:bCs/>
          <w:color w:val="2A2A2A"/>
          <w:kern w:val="36"/>
          <w:sz w:val="45"/>
          <w:szCs w:val="45"/>
        </w:rPr>
        <w:t>Efficiency Audit | Purpose | Parameters | Area of Appraisal</w:t>
      </w:r>
    </w:p>
    <w:p w:rsidR="00FF4D68" w:rsidRPr="00FF4D68" w:rsidRDefault="00FF4D68" w:rsidP="00FF4D68">
      <w:pPr>
        <w:shd w:val="clear" w:color="auto" w:fill="FFFFFF"/>
        <w:spacing w:after="120" w:line="264" w:lineRule="atLeast"/>
        <w:textAlignment w:val="baseline"/>
        <w:outlineLvl w:val="0"/>
        <w:rPr>
          <w:rFonts w:ascii="inherit" w:eastAsia="Times New Roman" w:hAnsi="inherit" w:cs="Times New Roman"/>
          <w:b/>
          <w:bCs/>
          <w:color w:val="555555"/>
          <w:sz w:val="24"/>
          <w:szCs w:val="24"/>
        </w:rPr>
      </w:pPr>
    </w:p>
    <w:p w:rsidR="00FF4D68" w:rsidRPr="00FF4D68" w:rsidRDefault="00FF4D68" w:rsidP="00FF4D68">
      <w:pPr>
        <w:shd w:val="clear" w:color="auto" w:fill="FFFFFF"/>
        <w:spacing w:line="264" w:lineRule="atLeast"/>
        <w:jc w:val="both"/>
        <w:textAlignment w:val="baseline"/>
        <w:outlineLvl w:val="1"/>
        <w:rPr>
          <w:rFonts w:ascii="Georgia, serif" w:eastAsia="Times New Roman" w:hAnsi="Georgia, serif" w:cs="Times New Roman"/>
          <w:b/>
          <w:bCs/>
          <w:color w:val="000000"/>
          <w:sz w:val="38"/>
          <w:szCs w:val="38"/>
        </w:rPr>
      </w:pPr>
      <w:r w:rsidRPr="00FF4D68">
        <w:rPr>
          <w:rFonts w:ascii="Georgia, serif" w:eastAsia="Times New Roman" w:hAnsi="Georgia, serif" w:cs="Times New Roman"/>
          <w:b/>
          <w:bCs/>
          <w:color w:val="000000"/>
          <w:sz w:val="38"/>
          <w:szCs w:val="38"/>
          <w:bdr w:val="none" w:sz="0" w:space="0" w:color="auto" w:frame="1"/>
        </w:rPr>
        <w:t>What is Efficiency Audit?</w:t>
      </w:r>
    </w:p>
    <w:p w:rsidR="00FF4D68" w:rsidRPr="00FF4D68" w:rsidRDefault="00FF4D68" w:rsidP="00FF4D68">
      <w:pPr>
        <w:shd w:val="clear" w:color="auto" w:fill="FFFFFF"/>
        <w:spacing w:after="250"/>
        <w:jc w:val="both"/>
        <w:textAlignment w:val="baseline"/>
        <w:rPr>
          <w:rFonts w:ascii="Georgia, serif" w:eastAsia="Times New Roman" w:hAnsi="Georgia, serif" w:cs="Times New Roman"/>
          <w:color w:val="555555"/>
          <w:sz w:val="25"/>
          <w:szCs w:val="25"/>
        </w:rPr>
      </w:pPr>
      <w:r w:rsidRPr="00FF4D68">
        <w:rPr>
          <w:rFonts w:ascii="Georgia, serif" w:eastAsia="Times New Roman" w:hAnsi="Georgia, serif" w:cs="Times New Roman"/>
          <w:color w:val="555555"/>
          <w:sz w:val="25"/>
          <w:szCs w:val="25"/>
        </w:rPr>
        <w:t>Efficiency audit is much broader in its scope. The scholars express two distinct views on this subject. According to one school of thought, the principal objective of efficiency audit is to ensure that resources flow into the most remunerative channels.</w:t>
      </w:r>
    </w:p>
    <w:p w:rsidR="00FF4D68" w:rsidRPr="00FF4D68" w:rsidRDefault="00FF4D68" w:rsidP="00FF4D68">
      <w:pPr>
        <w:shd w:val="clear" w:color="auto" w:fill="FFFFFF"/>
        <w:jc w:val="center"/>
        <w:textAlignment w:val="baseline"/>
        <w:rPr>
          <w:ins w:id="105" w:author="Unknown"/>
          <w:rFonts w:ascii="Georgia, serif" w:eastAsia="Times New Roman" w:hAnsi="Georgia, serif" w:cs="Times New Roman"/>
          <w:color w:val="555555"/>
          <w:sz w:val="25"/>
          <w:szCs w:val="25"/>
        </w:rPr>
      </w:pPr>
    </w:p>
    <w:p w:rsidR="00FF4D68" w:rsidRPr="00FF4D68" w:rsidRDefault="00FF4D68" w:rsidP="00FF4D68">
      <w:pPr>
        <w:shd w:val="clear" w:color="auto" w:fill="FFFFFF"/>
        <w:spacing w:line="213" w:lineRule="atLeast"/>
        <w:jc w:val="center"/>
        <w:textAlignment w:val="baseline"/>
        <w:rPr>
          <w:ins w:id="106" w:author="Unknown"/>
          <w:rFonts w:ascii="inherit" w:eastAsia="Times New Roman" w:hAnsi="inherit" w:cs="Times New Roman"/>
          <w:color w:val="555555"/>
          <w:sz w:val="25"/>
          <w:szCs w:val="25"/>
        </w:rPr>
      </w:pPr>
      <w:ins w:id="107" w:author="Unknown">
        <w:r w:rsidRPr="00FF4D68">
          <w:rPr>
            <w:rFonts w:ascii="inherit" w:eastAsia="Times New Roman" w:hAnsi="inherit" w:cs="Times New Roman"/>
            <w:b/>
            <w:bCs/>
            <w:i/>
            <w:iCs/>
            <w:color w:val="555555"/>
            <w:sz w:val="25"/>
          </w:rPr>
          <w:t>Efficiency Audit – Purpose, Parameters, Area of Appraisal</w:t>
        </w:r>
      </w:ins>
    </w:p>
    <w:p w:rsidR="00FF4D68" w:rsidRPr="00FF4D68" w:rsidRDefault="00FF4D68" w:rsidP="00FF4D68">
      <w:pPr>
        <w:shd w:val="clear" w:color="auto" w:fill="FFFFFF"/>
        <w:spacing w:after="250"/>
        <w:jc w:val="both"/>
        <w:textAlignment w:val="baseline"/>
        <w:rPr>
          <w:ins w:id="108" w:author="Unknown"/>
          <w:rFonts w:ascii="Georgia, serif" w:eastAsia="Times New Roman" w:hAnsi="Georgia, serif" w:cs="Times New Roman"/>
          <w:color w:val="555555"/>
          <w:sz w:val="25"/>
          <w:szCs w:val="25"/>
        </w:rPr>
      </w:pPr>
      <w:ins w:id="109" w:author="Unknown">
        <w:r w:rsidRPr="00FF4D68">
          <w:rPr>
            <w:rFonts w:ascii="Georgia, serif" w:eastAsia="Times New Roman" w:hAnsi="Georgia, serif" w:cs="Times New Roman"/>
            <w:color w:val="555555"/>
            <w:sz w:val="25"/>
            <w:szCs w:val="25"/>
          </w:rPr>
          <w:t>Its purposes are basically two fold, which are as follows:</w:t>
        </w:r>
      </w:ins>
    </w:p>
    <w:p w:rsidR="00FF4D68" w:rsidRPr="00FF4D68" w:rsidRDefault="00FF4D68" w:rsidP="00FF4D68">
      <w:pPr>
        <w:shd w:val="clear" w:color="auto" w:fill="FFFFFF"/>
        <w:spacing w:after="250"/>
        <w:jc w:val="both"/>
        <w:textAlignment w:val="baseline"/>
        <w:rPr>
          <w:ins w:id="110" w:author="Unknown"/>
          <w:rFonts w:ascii="Georgia, serif" w:eastAsia="Times New Roman" w:hAnsi="Georgia, serif" w:cs="Times New Roman"/>
          <w:color w:val="555555"/>
          <w:sz w:val="25"/>
          <w:szCs w:val="25"/>
        </w:rPr>
      </w:pPr>
      <w:ins w:id="111" w:author="Unknown">
        <w:r w:rsidRPr="00FF4D68">
          <w:rPr>
            <w:rFonts w:ascii="Georgia, serif" w:eastAsia="Times New Roman" w:hAnsi="Georgia, serif" w:cs="Times New Roman"/>
            <w:color w:val="555555"/>
            <w:sz w:val="25"/>
            <w:szCs w:val="25"/>
          </w:rPr>
          <w:t>1. That every rupee invested in capital, or in other fields gives optimum results, and</w:t>
        </w:r>
      </w:ins>
    </w:p>
    <w:p w:rsidR="00FF4D68" w:rsidRPr="00FF4D68" w:rsidRDefault="00FF4D68" w:rsidP="00FF4D68">
      <w:pPr>
        <w:shd w:val="clear" w:color="auto" w:fill="FFFFFF"/>
        <w:spacing w:after="250"/>
        <w:jc w:val="both"/>
        <w:textAlignment w:val="baseline"/>
        <w:rPr>
          <w:ins w:id="112" w:author="Unknown"/>
          <w:rFonts w:ascii="Georgia, serif" w:eastAsia="Times New Roman" w:hAnsi="Georgia, serif" w:cs="Times New Roman"/>
          <w:color w:val="555555"/>
          <w:sz w:val="25"/>
          <w:szCs w:val="25"/>
        </w:rPr>
      </w:pPr>
      <w:ins w:id="113" w:author="Unknown">
        <w:r w:rsidRPr="00FF4D68">
          <w:rPr>
            <w:rFonts w:ascii="Georgia, serif" w:eastAsia="Times New Roman" w:hAnsi="Georgia, serif" w:cs="Times New Roman"/>
            <w:color w:val="555555"/>
            <w:sz w:val="25"/>
            <w:szCs w:val="25"/>
          </w:rPr>
          <w:t>2. That the balancing of investment between different functions and the aspects is designed to give optimum results.</w:t>
        </w:r>
      </w:ins>
    </w:p>
    <w:p w:rsidR="00FF4D68" w:rsidRDefault="00FF4D68" w:rsidP="00FF4D68">
      <w:pPr>
        <w:shd w:val="clear" w:color="auto" w:fill="FFFFFF"/>
        <w:jc w:val="both"/>
        <w:textAlignment w:val="baseline"/>
        <w:rPr>
          <w:rFonts w:ascii="Georgia, serif" w:eastAsia="Times New Roman" w:hAnsi="Georgia, serif" w:cs="Times New Roman"/>
          <w:color w:val="555555"/>
          <w:sz w:val="25"/>
          <w:szCs w:val="25"/>
        </w:rPr>
      </w:pPr>
      <w:ins w:id="114" w:author="Unknown">
        <w:r w:rsidRPr="00FF4D68">
          <w:rPr>
            <w:rFonts w:ascii="Georgia, serif" w:eastAsia="Times New Roman" w:hAnsi="Georgia, serif" w:cs="Times New Roman"/>
            <w:color w:val="555555"/>
            <w:sz w:val="25"/>
            <w:szCs w:val="25"/>
          </w:rPr>
          <w:t>Thus, the efficiency audit, according to this school of thought connotes </w:t>
        </w:r>
        <w:r w:rsidRPr="00FF4D68">
          <w:rPr>
            <w:rFonts w:ascii="inherit" w:eastAsia="Times New Roman" w:hAnsi="inherit" w:cs="Times New Roman"/>
            <w:b/>
            <w:bCs/>
            <w:i/>
            <w:iCs/>
            <w:color w:val="555555"/>
            <w:sz w:val="25"/>
          </w:rPr>
          <w:t>financial efficiency</w:t>
        </w:r>
        <w:r w:rsidRPr="00FF4D68">
          <w:rPr>
            <w:rFonts w:ascii="Georgia, serif" w:eastAsia="Times New Roman" w:hAnsi="Georgia, serif" w:cs="Times New Roman"/>
            <w:color w:val="555555"/>
            <w:sz w:val="25"/>
            <w:szCs w:val="25"/>
          </w:rPr>
          <w:t>. According to another school of thought the term efficiency denotes </w:t>
        </w:r>
        <w:r w:rsidRPr="00FF4D68">
          <w:rPr>
            <w:rFonts w:ascii="inherit" w:eastAsia="Times New Roman" w:hAnsi="inherit" w:cs="Times New Roman"/>
            <w:b/>
            <w:bCs/>
            <w:i/>
            <w:iCs/>
            <w:color w:val="555555"/>
            <w:sz w:val="25"/>
          </w:rPr>
          <w:t>executive efficiency and operational efficiency</w:t>
        </w:r>
        <w:r w:rsidRPr="00FF4D68">
          <w:rPr>
            <w:rFonts w:ascii="Georgia, serif" w:eastAsia="Times New Roman" w:hAnsi="Georgia, serif" w:cs="Times New Roman"/>
            <w:color w:val="555555"/>
            <w:sz w:val="25"/>
            <w:szCs w:val="25"/>
          </w:rPr>
          <w:t>. Efficiency audit according to this school of thought is concerned with the evaluation of the following qualities of the executives:</w:t>
        </w:r>
      </w:ins>
    </w:p>
    <w:p w:rsidR="00FF4D68" w:rsidRPr="00FF4D68" w:rsidRDefault="00FF4D68" w:rsidP="00FF4D68">
      <w:pPr>
        <w:shd w:val="clear" w:color="auto" w:fill="FFFFFF"/>
        <w:jc w:val="both"/>
        <w:textAlignment w:val="baseline"/>
        <w:rPr>
          <w:ins w:id="115" w:author="Unknown"/>
          <w:rFonts w:ascii="Georgia, serif" w:eastAsia="Times New Roman" w:hAnsi="Georgia, serif" w:cs="Times New Roman"/>
          <w:color w:val="555555"/>
          <w:sz w:val="25"/>
          <w:szCs w:val="25"/>
        </w:rPr>
      </w:pPr>
    </w:p>
    <w:p w:rsidR="00FF4D68" w:rsidRDefault="00FF4D68" w:rsidP="00FF4D68">
      <w:pPr>
        <w:shd w:val="clear" w:color="auto" w:fill="FFFFFF"/>
        <w:jc w:val="both"/>
        <w:textAlignment w:val="baseline"/>
        <w:rPr>
          <w:rFonts w:ascii="Georgia, serif" w:eastAsia="Times New Roman" w:hAnsi="Georgia, serif" w:cs="Times New Roman"/>
          <w:color w:val="555555"/>
          <w:sz w:val="25"/>
          <w:szCs w:val="25"/>
        </w:rPr>
      </w:pPr>
      <w:ins w:id="116" w:author="Unknown">
        <w:r w:rsidRPr="00FF4D68">
          <w:rPr>
            <w:rFonts w:ascii="Georgia, serif" w:eastAsia="Times New Roman" w:hAnsi="Georgia, serif" w:cs="Times New Roman"/>
            <w:color w:val="555555"/>
            <w:sz w:val="25"/>
            <w:szCs w:val="25"/>
          </w:rPr>
          <w:t>1. </w:t>
        </w:r>
        <w:r w:rsidRPr="00FF4D68">
          <w:rPr>
            <w:rFonts w:ascii="inherit" w:eastAsia="Times New Roman" w:hAnsi="inherit" w:cs="Times New Roman"/>
            <w:b/>
            <w:bCs/>
            <w:color w:val="555555"/>
            <w:sz w:val="25"/>
            <w:u w:val="single"/>
          </w:rPr>
          <w:t>Personality</w:t>
        </w:r>
        <w:r w:rsidRPr="00FF4D68">
          <w:rPr>
            <w:rFonts w:ascii="Georgia, serif" w:eastAsia="Times New Roman" w:hAnsi="Georgia, serif" w:cs="Times New Roman"/>
            <w:color w:val="555555"/>
            <w:sz w:val="25"/>
            <w:szCs w:val="25"/>
          </w:rPr>
          <w:t xml:space="preserve">: This means and includes honesty, integrity, aggressiveness, initiative, </w:t>
        </w:r>
        <w:proofErr w:type="spellStart"/>
        <w:r w:rsidRPr="00FF4D68">
          <w:rPr>
            <w:rFonts w:ascii="Georgia, serif" w:eastAsia="Times New Roman" w:hAnsi="Georgia, serif" w:cs="Times New Roman"/>
            <w:color w:val="555555"/>
            <w:sz w:val="25"/>
            <w:szCs w:val="25"/>
          </w:rPr>
          <w:t>judgement</w:t>
        </w:r>
        <w:proofErr w:type="spellEnd"/>
        <w:r w:rsidRPr="00FF4D68">
          <w:rPr>
            <w:rFonts w:ascii="Georgia, serif" w:eastAsia="Times New Roman" w:hAnsi="Georgia, serif" w:cs="Times New Roman"/>
            <w:color w:val="555555"/>
            <w:sz w:val="25"/>
            <w:szCs w:val="25"/>
          </w:rPr>
          <w:t>, leadership, and common sense.</w:t>
        </w:r>
      </w:ins>
    </w:p>
    <w:p w:rsidR="00FF4D68" w:rsidRPr="00FF4D68" w:rsidRDefault="00FF4D68" w:rsidP="00FF4D68">
      <w:pPr>
        <w:shd w:val="clear" w:color="auto" w:fill="FFFFFF"/>
        <w:jc w:val="both"/>
        <w:textAlignment w:val="baseline"/>
        <w:rPr>
          <w:ins w:id="117" w:author="Unknown"/>
          <w:rFonts w:ascii="Georgia, serif" w:eastAsia="Times New Roman" w:hAnsi="Georgia, serif" w:cs="Times New Roman"/>
          <w:color w:val="555555"/>
          <w:sz w:val="25"/>
          <w:szCs w:val="25"/>
        </w:rPr>
      </w:pPr>
    </w:p>
    <w:p w:rsidR="00FF4D68" w:rsidRDefault="00FF4D68" w:rsidP="00FF4D68">
      <w:pPr>
        <w:shd w:val="clear" w:color="auto" w:fill="FFFFFF"/>
        <w:jc w:val="both"/>
        <w:textAlignment w:val="baseline"/>
        <w:rPr>
          <w:rFonts w:ascii="Georgia, serif" w:eastAsia="Times New Roman" w:hAnsi="Georgia, serif" w:cs="Times New Roman"/>
          <w:color w:val="555555"/>
          <w:sz w:val="25"/>
          <w:szCs w:val="25"/>
        </w:rPr>
      </w:pPr>
      <w:ins w:id="118" w:author="Unknown">
        <w:r w:rsidRPr="00FF4D68">
          <w:rPr>
            <w:rFonts w:ascii="Georgia, serif" w:eastAsia="Times New Roman" w:hAnsi="Georgia, serif" w:cs="Times New Roman"/>
            <w:color w:val="555555"/>
            <w:sz w:val="25"/>
            <w:szCs w:val="25"/>
          </w:rPr>
          <w:t>2. </w:t>
        </w:r>
        <w:r w:rsidRPr="00FF4D68">
          <w:rPr>
            <w:rFonts w:ascii="inherit" w:eastAsia="Times New Roman" w:hAnsi="inherit" w:cs="Times New Roman"/>
            <w:b/>
            <w:bCs/>
            <w:color w:val="555555"/>
            <w:sz w:val="25"/>
            <w:u w:val="single"/>
          </w:rPr>
          <w:t>Skill, Knowledge, Techniques, and Experience</w:t>
        </w:r>
        <w:r w:rsidRPr="00FF4D68">
          <w:rPr>
            <w:rFonts w:ascii="Georgia, serif" w:eastAsia="Times New Roman" w:hAnsi="Georgia, serif" w:cs="Times New Roman"/>
            <w:color w:val="555555"/>
            <w:sz w:val="25"/>
            <w:szCs w:val="25"/>
          </w:rPr>
          <w:t>: These mean and include leadership qualities human relations approach, technical knowledge, and the skills.</w:t>
        </w:r>
      </w:ins>
    </w:p>
    <w:p w:rsidR="00FF4D68" w:rsidRPr="00FF4D68" w:rsidRDefault="00FF4D68" w:rsidP="00FF4D68">
      <w:pPr>
        <w:shd w:val="clear" w:color="auto" w:fill="FFFFFF"/>
        <w:jc w:val="both"/>
        <w:textAlignment w:val="baseline"/>
        <w:rPr>
          <w:ins w:id="119" w:author="Unknown"/>
          <w:rFonts w:ascii="Georgia, serif" w:eastAsia="Times New Roman" w:hAnsi="Georgia, serif" w:cs="Times New Roman"/>
          <w:color w:val="555555"/>
          <w:sz w:val="25"/>
          <w:szCs w:val="25"/>
        </w:rPr>
      </w:pPr>
    </w:p>
    <w:p w:rsidR="00FF4D68" w:rsidRDefault="00FF4D68" w:rsidP="00FF4D68">
      <w:pPr>
        <w:shd w:val="clear" w:color="auto" w:fill="FFFFFF"/>
        <w:jc w:val="both"/>
        <w:textAlignment w:val="baseline"/>
        <w:rPr>
          <w:rFonts w:ascii="Georgia, serif" w:eastAsia="Times New Roman" w:hAnsi="Georgia, serif" w:cs="Times New Roman"/>
          <w:color w:val="555555"/>
          <w:sz w:val="25"/>
          <w:szCs w:val="25"/>
        </w:rPr>
      </w:pPr>
      <w:ins w:id="120" w:author="Unknown">
        <w:r w:rsidRPr="00FF4D68">
          <w:rPr>
            <w:rFonts w:ascii="Georgia, serif" w:eastAsia="Times New Roman" w:hAnsi="Georgia, serif" w:cs="Times New Roman"/>
            <w:color w:val="555555"/>
            <w:sz w:val="25"/>
            <w:szCs w:val="25"/>
          </w:rPr>
          <w:t>3. </w:t>
        </w:r>
        <w:r w:rsidRPr="00FF4D68">
          <w:rPr>
            <w:rFonts w:ascii="inherit" w:eastAsia="Times New Roman" w:hAnsi="inherit" w:cs="Times New Roman"/>
            <w:b/>
            <w:bCs/>
            <w:color w:val="555555"/>
            <w:sz w:val="25"/>
            <w:u w:val="single"/>
          </w:rPr>
          <w:t>Attitude</w:t>
        </w:r>
        <w:r w:rsidRPr="00FF4D68">
          <w:rPr>
            <w:rFonts w:ascii="Georgia, serif" w:eastAsia="Times New Roman" w:hAnsi="Georgia, serif" w:cs="Times New Roman"/>
            <w:color w:val="555555"/>
            <w:sz w:val="25"/>
            <w:szCs w:val="25"/>
          </w:rPr>
          <w:t xml:space="preserve">: This means and includes loyalty, willingness to </w:t>
        </w:r>
        <w:proofErr w:type="spellStart"/>
        <w:r w:rsidRPr="00FF4D68">
          <w:rPr>
            <w:rFonts w:ascii="Georgia, serif" w:eastAsia="Times New Roman" w:hAnsi="Georgia, serif" w:cs="Times New Roman"/>
            <w:color w:val="555555"/>
            <w:sz w:val="25"/>
            <w:szCs w:val="25"/>
          </w:rPr>
          <w:t>соoperate</w:t>
        </w:r>
        <w:proofErr w:type="spellEnd"/>
        <w:r w:rsidRPr="00FF4D68">
          <w:rPr>
            <w:rFonts w:ascii="Georgia, serif" w:eastAsia="Times New Roman" w:hAnsi="Georgia, serif" w:cs="Times New Roman"/>
            <w:color w:val="555555"/>
            <w:sz w:val="25"/>
            <w:szCs w:val="25"/>
          </w:rPr>
          <w:t>, self-confidence, and job satisfaction.</w:t>
        </w:r>
      </w:ins>
    </w:p>
    <w:p w:rsidR="00FF4D68" w:rsidRPr="00FF4D68" w:rsidRDefault="00FF4D68" w:rsidP="00FF4D68">
      <w:pPr>
        <w:shd w:val="clear" w:color="auto" w:fill="FFFFFF"/>
        <w:jc w:val="both"/>
        <w:textAlignment w:val="baseline"/>
        <w:rPr>
          <w:ins w:id="121" w:author="Unknown"/>
          <w:rFonts w:ascii="Georgia, serif" w:eastAsia="Times New Roman" w:hAnsi="Georgia, serif" w:cs="Times New Roman"/>
          <w:color w:val="555555"/>
          <w:sz w:val="25"/>
          <w:szCs w:val="25"/>
        </w:rPr>
      </w:pPr>
    </w:p>
    <w:p w:rsidR="00FF4D68" w:rsidRDefault="00FF4D68" w:rsidP="00FF4D68">
      <w:pPr>
        <w:shd w:val="clear" w:color="auto" w:fill="FFFFFF"/>
        <w:jc w:val="both"/>
        <w:textAlignment w:val="baseline"/>
        <w:rPr>
          <w:rFonts w:ascii="Georgia, serif" w:eastAsia="Times New Roman" w:hAnsi="Georgia, serif" w:cs="Times New Roman"/>
          <w:color w:val="555555"/>
          <w:sz w:val="25"/>
          <w:szCs w:val="25"/>
        </w:rPr>
      </w:pPr>
      <w:ins w:id="122" w:author="Unknown">
        <w:r w:rsidRPr="00FF4D68">
          <w:rPr>
            <w:rFonts w:ascii="Georgia, serif" w:eastAsia="Times New Roman" w:hAnsi="Georgia, serif" w:cs="Times New Roman"/>
            <w:color w:val="555555"/>
            <w:sz w:val="25"/>
            <w:szCs w:val="25"/>
          </w:rPr>
          <w:t>However, efficiency audit according to some authors covers the financial efficiency, performance efficiency, and the productivity efficiency. This view seems to be more appropriate. In this sense, it possesses some of the characteristics of the enterprise’s self-audit or </w:t>
        </w:r>
        <w:r w:rsidRPr="00FF4D68">
          <w:rPr>
            <w:rFonts w:ascii="Georgia, serif" w:eastAsia="Times New Roman" w:hAnsi="Georgia, serif" w:cs="Times New Roman"/>
            <w:color w:val="555555"/>
            <w:sz w:val="25"/>
            <w:szCs w:val="25"/>
          </w:rPr>
          <w:fldChar w:fldCharType="begin"/>
        </w:r>
        <w:r w:rsidRPr="00FF4D68">
          <w:rPr>
            <w:rFonts w:ascii="Georgia, serif" w:eastAsia="Times New Roman" w:hAnsi="Georgia, serif" w:cs="Times New Roman"/>
            <w:color w:val="555555"/>
            <w:sz w:val="25"/>
            <w:szCs w:val="25"/>
          </w:rPr>
          <w:instrText xml:space="preserve"> HYPERLINK "https://accountlearning.com/management-audit-purpose-scope-advantages-disadvantages/" </w:instrText>
        </w:r>
        <w:r w:rsidRPr="00FF4D68">
          <w:rPr>
            <w:rFonts w:ascii="Georgia, serif" w:eastAsia="Times New Roman" w:hAnsi="Georgia, serif" w:cs="Times New Roman"/>
            <w:color w:val="555555"/>
            <w:sz w:val="25"/>
            <w:szCs w:val="25"/>
          </w:rPr>
          <w:fldChar w:fldCharType="separate"/>
        </w:r>
        <w:r w:rsidRPr="00FF4D68">
          <w:rPr>
            <w:rFonts w:ascii="Georgia, serif" w:eastAsia="Times New Roman" w:hAnsi="Georgia, serif" w:cs="Times New Roman"/>
            <w:color w:val="333333"/>
            <w:sz w:val="25"/>
            <w:u w:val="single"/>
          </w:rPr>
          <w:t>management audit</w:t>
        </w:r>
        <w:r w:rsidRPr="00FF4D68">
          <w:rPr>
            <w:rFonts w:ascii="Georgia, serif" w:eastAsia="Times New Roman" w:hAnsi="Georgia, serif" w:cs="Times New Roman"/>
            <w:color w:val="555555"/>
            <w:sz w:val="25"/>
            <w:szCs w:val="25"/>
          </w:rPr>
          <w:fldChar w:fldCharType="end"/>
        </w:r>
        <w:r w:rsidRPr="00FF4D68">
          <w:rPr>
            <w:rFonts w:ascii="Georgia, serif" w:eastAsia="Times New Roman" w:hAnsi="Georgia, serif" w:cs="Times New Roman"/>
            <w:color w:val="555555"/>
            <w:sz w:val="25"/>
            <w:szCs w:val="25"/>
          </w:rPr>
          <w:t>.</w:t>
        </w:r>
      </w:ins>
    </w:p>
    <w:p w:rsidR="00FF4D68" w:rsidRPr="00FF4D68" w:rsidRDefault="00FF4D68" w:rsidP="00FF4D68">
      <w:pPr>
        <w:shd w:val="clear" w:color="auto" w:fill="FFFFFF"/>
        <w:jc w:val="both"/>
        <w:textAlignment w:val="baseline"/>
        <w:rPr>
          <w:ins w:id="123" w:author="Unknown"/>
          <w:rFonts w:ascii="Georgia, serif" w:eastAsia="Times New Roman" w:hAnsi="Georgia, serif" w:cs="Times New Roman"/>
          <w:color w:val="555555"/>
          <w:sz w:val="25"/>
          <w:szCs w:val="25"/>
        </w:rPr>
      </w:pPr>
    </w:p>
    <w:p w:rsidR="00FF4D68" w:rsidRDefault="00FF4D68" w:rsidP="00FF4D68">
      <w:pPr>
        <w:shd w:val="clear" w:color="auto" w:fill="FFFFFF"/>
        <w:spacing w:after="250"/>
        <w:jc w:val="both"/>
        <w:textAlignment w:val="baseline"/>
        <w:rPr>
          <w:rFonts w:ascii="Georgia, serif" w:eastAsia="Times New Roman" w:hAnsi="Georgia, serif" w:cs="Times New Roman"/>
          <w:color w:val="555555"/>
          <w:sz w:val="25"/>
          <w:szCs w:val="25"/>
        </w:rPr>
      </w:pPr>
      <w:ins w:id="124" w:author="Unknown">
        <w:r w:rsidRPr="00FF4D68">
          <w:rPr>
            <w:rFonts w:ascii="Georgia, serif" w:eastAsia="Times New Roman" w:hAnsi="Georgia, serif" w:cs="Times New Roman"/>
            <w:color w:val="555555"/>
            <w:sz w:val="25"/>
            <w:szCs w:val="25"/>
          </w:rPr>
          <w:t>Efficiency of an enterprise cannot be evaluated by assessing one or two aspects only. A number of aspects should be properly assessed in an efficiency audit.</w:t>
        </w:r>
      </w:ins>
    </w:p>
    <w:p w:rsidR="00FF4D68" w:rsidRDefault="00FF4D68" w:rsidP="00FF4D68">
      <w:pPr>
        <w:shd w:val="clear" w:color="auto" w:fill="FFFFFF"/>
        <w:spacing w:after="250"/>
        <w:jc w:val="both"/>
        <w:textAlignment w:val="baseline"/>
        <w:rPr>
          <w:rFonts w:ascii="Georgia, serif" w:eastAsia="Times New Roman" w:hAnsi="Georgia, serif" w:cs="Times New Roman"/>
          <w:color w:val="555555"/>
          <w:sz w:val="25"/>
          <w:szCs w:val="25"/>
        </w:rPr>
      </w:pPr>
    </w:p>
    <w:p w:rsidR="00FF4D68" w:rsidRDefault="00FF4D68" w:rsidP="00FF4D68">
      <w:pPr>
        <w:shd w:val="clear" w:color="auto" w:fill="FFFFFF"/>
        <w:spacing w:after="250"/>
        <w:jc w:val="both"/>
        <w:textAlignment w:val="baseline"/>
        <w:rPr>
          <w:rFonts w:ascii="Georgia, serif" w:eastAsia="Times New Roman" w:hAnsi="Georgia, serif" w:cs="Times New Roman"/>
          <w:color w:val="555555"/>
          <w:sz w:val="25"/>
          <w:szCs w:val="25"/>
        </w:rPr>
      </w:pPr>
    </w:p>
    <w:p w:rsidR="00FF4D68" w:rsidRPr="00FF4D68" w:rsidRDefault="00FF4D68" w:rsidP="00FF4D68">
      <w:pPr>
        <w:shd w:val="clear" w:color="auto" w:fill="FFFFFF"/>
        <w:spacing w:after="250"/>
        <w:jc w:val="both"/>
        <w:textAlignment w:val="baseline"/>
        <w:rPr>
          <w:ins w:id="125" w:author="Unknown"/>
          <w:rFonts w:ascii="Georgia, serif" w:eastAsia="Times New Roman" w:hAnsi="Georgia, serif" w:cs="Times New Roman"/>
          <w:color w:val="555555"/>
          <w:sz w:val="25"/>
          <w:szCs w:val="25"/>
        </w:rPr>
      </w:pPr>
    </w:p>
    <w:p w:rsidR="00FF4D68" w:rsidRDefault="00FF4D68" w:rsidP="00FF4D68">
      <w:pPr>
        <w:shd w:val="clear" w:color="auto" w:fill="FFFFFF"/>
        <w:spacing w:line="264" w:lineRule="atLeast"/>
        <w:jc w:val="both"/>
        <w:textAlignment w:val="baseline"/>
        <w:outlineLvl w:val="1"/>
        <w:rPr>
          <w:rFonts w:ascii="Georgia, serif" w:eastAsia="Times New Roman" w:hAnsi="Georgia, serif" w:cs="Times New Roman"/>
          <w:b/>
          <w:bCs/>
          <w:color w:val="000000"/>
          <w:sz w:val="38"/>
          <w:szCs w:val="38"/>
          <w:bdr w:val="none" w:sz="0" w:space="0" w:color="auto" w:frame="1"/>
        </w:rPr>
      </w:pPr>
      <w:ins w:id="126" w:author="Unknown">
        <w:r w:rsidRPr="00FF4D68">
          <w:rPr>
            <w:rFonts w:ascii="Georgia, serif" w:eastAsia="Times New Roman" w:hAnsi="Georgia, serif" w:cs="Times New Roman"/>
            <w:b/>
            <w:bCs/>
            <w:color w:val="000000"/>
            <w:sz w:val="38"/>
            <w:szCs w:val="38"/>
            <w:bdr w:val="none" w:sz="0" w:space="0" w:color="auto" w:frame="1"/>
          </w:rPr>
          <w:t>Purposes of Efficiency Audit</w:t>
        </w:r>
      </w:ins>
    </w:p>
    <w:p w:rsidR="00FF4D68" w:rsidRPr="00FF4D68" w:rsidRDefault="00FF4D68" w:rsidP="00FF4D68">
      <w:pPr>
        <w:shd w:val="clear" w:color="auto" w:fill="FFFFFF"/>
        <w:spacing w:line="264" w:lineRule="atLeast"/>
        <w:jc w:val="both"/>
        <w:textAlignment w:val="baseline"/>
        <w:outlineLvl w:val="1"/>
        <w:rPr>
          <w:ins w:id="127" w:author="Unknown"/>
          <w:rFonts w:ascii="Georgia, serif" w:eastAsia="Times New Roman" w:hAnsi="Georgia, serif" w:cs="Times New Roman"/>
          <w:b/>
          <w:bCs/>
          <w:color w:val="000000"/>
          <w:sz w:val="38"/>
          <w:szCs w:val="38"/>
        </w:rPr>
      </w:pPr>
    </w:p>
    <w:p w:rsidR="00FF4D68" w:rsidRPr="00FF4D68" w:rsidRDefault="00FF4D68" w:rsidP="00FF4D68">
      <w:pPr>
        <w:shd w:val="clear" w:color="auto" w:fill="FFFFFF"/>
        <w:spacing w:after="250"/>
        <w:jc w:val="both"/>
        <w:textAlignment w:val="baseline"/>
        <w:rPr>
          <w:ins w:id="128" w:author="Unknown"/>
          <w:rFonts w:ascii="Georgia, serif" w:eastAsia="Times New Roman" w:hAnsi="Georgia, serif" w:cs="Times New Roman"/>
          <w:color w:val="555555"/>
          <w:sz w:val="25"/>
          <w:szCs w:val="25"/>
        </w:rPr>
      </w:pPr>
      <w:ins w:id="129" w:author="Unknown">
        <w:r w:rsidRPr="00FF4D68">
          <w:rPr>
            <w:rFonts w:ascii="Georgia, serif" w:eastAsia="Times New Roman" w:hAnsi="Georgia, serif" w:cs="Times New Roman"/>
            <w:color w:val="555555"/>
            <w:sz w:val="25"/>
            <w:szCs w:val="25"/>
          </w:rPr>
          <w:t xml:space="preserve">Modern </w:t>
        </w:r>
        <w:proofErr w:type="gramStart"/>
        <w:r w:rsidRPr="00FF4D68">
          <w:rPr>
            <w:rFonts w:ascii="Georgia, serif" w:eastAsia="Times New Roman" w:hAnsi="Georgia, serif" w:cs="Times New Roman"/>
            <w:color w:val="555555"/>
            <w:sz w:val="25"/>
            <w:szCs w:val="25"/>
          </w:rPr>
          <w:t>managements</w:t>
        </w:r>
        <w:proofErr w:type="gramEnd"/>
        <w:r w:rsidRPr="00FF4D68">
          <w:rPr>
            <w:rFonts w:ascii="Georgia, serif" w:eastAsia="Times New Roman" w:hAnsi="Georgia, serif" w:cs="Times New Roman"/>
            <w:color w:val="555555"/>
            <w:sz w:val="25"/>
            <w:szCs w:val="25"/>
          </w:rPr>
          <w:t xml:space="preserve"> now-а-days undertake efficiency audit with а variety of objectives in mind. The principal objectives are:</w:t>
        </w:r>
      </w:ins>
    </w:p>
    <w:p w:rsidR="00FF4D68" w:rsidRPr="00FF4D68" w:rsidRDefault="00FF4D68" w:rsidP="00FF4D68">
      <w:pPr>
        <w:shd w:val="clear" w:color="auto" w:fill="FFFFFF"/>
        <w:spacing w:after="250"/>
        <w:jc w:val="both"/>
        <w:textAlignment w:val="baseline"/>
        <w:rPr>
          <w:ins w:id="130" w:author="Unknown"/>
          <w:rFonts w:ascii="Georgia, serif" w:eastAsia="Times New Roman" w:hAnsi="Georgia, serif" w:cs="Times New Roman"/>
          <w:color w:val="555555"/>
          <w:sz w:val="25"/>
          <w:szCs w:val="25"/>
        </w:rPr>
      </w:pPr>
      <w:ins w:id="131" w:author="Unknown">
        <w:r w:rsidRPr="00FF4D68">
          <w:rPr>
            <w:rFonts w:ascii="Georgia, serif" w:eastAsia="Times New Roman" w:hAnsi="Georgia, serif" w:cs="Times New Roman"/>
            <w:color w:val="555555"/>
            <w:sz w:val="25"/>
            <w:szCs w:val="25"/>
          </w:rPr>
          <w:t xml:space="preserve">1. </w:t>
        </w:r>
        <w:proofErr w:type="spellStart"/>
        <w:r w:rsidRPr="00FF4D68">
          <w:rPr>
            <w:rFonts w:ascii="Georgia, serif" w:eastAsia="Times New Roman" w:hAnsi="Georgia, serif" w:cs="Times New Roman"/>
            <w:color w:val="555555"/>
            <w:sz w:val="25"/>
            <w:szCs w:val="25"/>
          </w:rPr>
          <w:t>То</w:t>
        </w:r>
        <w:proofErr w:type="spellEnd"/>
        <w:r w:rsidRPr="00FF4D68">
          <w:rPr>
            <w:rFonts w:ascii="Georgia, serif" w:eastAsia="Times New Roman" w:hAnsi="Georgia, serif" w:cs="Times New Roman"/>
            <w:color w:val="555555"/>
            <w:sz w:val="25"/>
            <w:szCs w:val="25"/>
          </w:rPr>
          <w:t xml:space="preserve"> </w:t>
        </w:r>
        <w:proofErr w:type="gramStart"/>
        <w:r w:rsidRPr="00FF4D68">
          <w:rPr>
            <w:rFonts w:ascii="Georgia, serif" w:eastAsia="Times New Roman" w:hAnsi="Georgia, serif" w:cs="Times New Roman"/>
            <w:color w:val="555555"/>
            <w:sz w:val="25"/>
            <w:szCs w:val="25"/>
          </w:rPr>
          <w:t>diagnose</w:t>
        </w:r>
        <w:proofErr w:type="gramEnd"/>
        <w:r w:rsidRPr="00FF4D68">
          <w:rPr>
            <w:rFonts w:ascii="Georgia, serif" w:eastAsia="Times New Roman" w:hAnsi="Georgia, serif" w:cs="Times New Roman"/>
            <w:color w:val="555555"/>
            <w:sz w:val="25"/>
            <w:szCs w:val="25"/>
          </w:rPr>
          <w:t xml:space="preserve"> the operational weaknesses by а review of the organization’s environment.</w:t>
        </w:r>
      </w:ins>
    </w:p>
    <w:p w:rsidR="00FF4D68" w:rsidRPr="00FF4D68" w:rsidRDefault="00FF4D68" w:rsidP="00FF4D68">
      <w:pPr>
        <w:shd w:val="clear" w:color="auto" w:fill="FFFFFF"/>
        <w:spacing w:after="250"/>
        <w:jc w:val="both"/>
        <w:textAlignment w:val="baseline"/>
        <w:rPr>
          <w:ins w:id="132" w:author="Unknown"/>
          <w:rFonts w:ascii="Georgia, serif" w:eastAsia="Times New Roman" w:hAnsi="Georgia, serif" w:cs="Times New Roman"/>
          <w:color w:val="555555"/>
          <w:sz w:val="25"/>
          <w:szCs w:val="25"/>
        </w:rPr>
      </w:pPr>
      <w:ins w:id="133" w:author="Unknown">
        <w:r w:rsidRPr="00FF4D68">
          <w:rPr>
            <w:rFonts w:ascii="Georgia, serif" w:eastAsia="Times New Roman" w:hAnsi="Georgia, serif" w:cs="Times New Roman"/>
            <w:color w:val="555555"/>
            <w:sz w:val="25"/>
            <w:szCs w:val="25"/>
          </w:rPr>
          <w:t xml:space="preserve">2. </w:t>
        </w:r>
        <w:proofErr w:type="spellStart"/>
        <w:r w:rsidRPr="00FF4D68">
          <w:rPr>
            <w:rFonts w:ascii="Georgia, serif" w:eastAsia="Times New Roman" w:hAnsi="Georgia, serif" w:cs="Times New Roman"/>
            <w:color w:val="555555"/>
            <w:sz w:val="25"/>
            <w:szCs w:val="25"/>
          </w:rPr>
          <w:t>То</w:t>
        </w:r>
        <w:proofErr w:type="spellEnd"/>
        <w:r w:rsidRPr="00FF4D68">
          <w:rPr>
            <w:rFonts w:ascii="Georgia, serif" w:eastAsia="Times New Roman" w:hAnsi="Georgia, serif" w:cs="Times New Roman"/>
            <w:color w:val="555555"/>
            <w:sz w:val="25"/>
            <w:szCs w:val="25"/>
          </w:rPr>
          <w:t xml:space="preserve"> </w:t>
        </w:r>
        <w:proofErr w:type="gramStart"/>
        <w:r w:rsidRPr="00FF4D68">
          <w:rPr>
            <w:rFonts w:ascii="Georgia, serif" w:eastAsia="Times New Roman" w:hAnsi="Georgia, serif" w:cs="Times New Roman"/>
            <w:color w:val="555555"/>
            <w:sz w:val="25"/>
            <w:szCs w:val="25"/>
          </w:rPr>
          <w:t>see</w:t>
        </w:r>
        <w:proofErr w:type="gramEnd"/>
        <w:r w:rsidRPr="00FF4D68">
          <w:rPr>
            <w:rFonts w:ascii="Georgia, serif" w:eastAsia="Times New Roman" w:hAnsi="Georgia, serif" w:cs="Times New Roman"/>
            <w:color w:val="555555"/>
            <w:sz w:val="25"/>
            <w:szCs w:val="25"/>
          </w:rPr>
          <w:t xml:space="preserve"> whether the resources of the business flow into constructive and profitable channels.</w:t>
        </w:r>
      </w:ins>
    </w:p>
    <w:p w:rsidR="00FF4D68" w:rsidRPr="00FF4D68" w:rsidRDefault="00FF4D68" w:rsidP="00FF4D68">
      <w:pPr>
        <w:shd w:val="clear" w:color="auto" w:fill="FFFFFF"/>
        <w:spacing w:after="250"/>
        <w:jc w:val="both"/>
        <w:textAlignment w:val="baseline"/>
        <w:rPr>
          <w:ins w:id="134" w:author="Unknown"/>
          <w:rFonts w:ascii="Georgia, serif" w:eastAsia="Times New Roman" w:hAnsi="Georgia, serif" w:cs="Times New Roman"/>
          <w:color w:val="555555"/>
          <w:sz w:val="25"/>
          <w:szCs w:val="25"/>
        </w:rPr>
      </w:pPr>
      <w:ins w:id="135" w:author="Unknown">
        <w:r w:rsidRPr="00FF4D68">
          <w:rPr>
            <w:rFonts w:ascii="Georgia, serif" w:eastAsia="Times New Roman" w:hAnsi="Georgia, serif" w:cs="Times New Roman"/>
            <w:color w:val="555555"/>
            <w:sz w:val="25"/>
            <w:szCs w:val="25"/>
          </w:rPr>
          <w:t xml:space="preserve">3. </w:t>
        </w:r>
        <w:proofErr w:type="spellStart"/>
        <w:r w:rsidRPr="00FF4D68">
          <w:rPr>
            <w:rFonts w:ascii="Georgia, serif" w:eastAsia="Times New Roman" w:hAnsi="Georgia, serif" w:cs="Times New Roman"/>
            <w:color w:val="555555"/>
            <w:sz w:val="25"/>
            <w:szCs w:val="25"/>
          </w:rPr>
          <w:t>То</w:t>
        </w:r>
        <w:proofErr w:type="spellEnd"/>
        <w:r w:rsidRPr="00FF4D68">
          <w:rPr>
            <w:rFonts w:ascii="Georgia, serif" w:eastAsia="Times New Roman" w:hAnsi="Georgia, serif" w:cs="Times New Roman"/>
            <w:color w:val="555555"/>
            <w:sz w:val="25"/>
            <w:szCs w:val="25"/>
          </w:rPr>
          <w:t xml:space="preserve"> </w:t>
        </w:r>
        <w:proofErr w:type="gramStart"/>
        <w:r w:rsidRPr="00FF4D68">
          <w:rPr>
            <w:rFonts w:ascii="Georgia, serif" w:eastAsia="Times New Roman" w:hAnsi="Georgia, serif" w:cs="Times New Roman"/>
            <w:color w:val="555555"/>
            <w:sz w:val="25"/>
            <w:szCs w:val="25"/>
          </w:rPr>
          <w:t>assess</w:t>
        </w:r>
        <w:proofErr w:type="gramEnd"/>
        <w:r w:rsidRPr="00FF4D68">
          <w:rPr>
            <w:rFonts w:ascii="Georgia, serif" w:eastAsia="Times New Roman" w:hAnsi="Georgia, serif" w:cs="Times New Roman"/>
            <w:color w:val="555555"/>
            <w:sz w:val="25"/>
            <w:szCs w:val="25"/>
          </w:rPr>
          <w:t xml:space="preserve"> how far the measures and techniques adopted are effective in attaining the goals and objectives of the firm.</w:t>
        </w:r>
      </w:ins>
    </w:p>
    <w:p w:rsidR="00FF4D68" w:rsidRPr="00FF4D68" w:rsidRDefault="00FF4D68" w:rsidP="00FF4D68">
      <w:pPr>
        <w:shd w:val="clear" w:color="auto" w:fill="FFFFFF"/>
        <w:spacing w:after="250"/>
        <w:jc w:val="both"/>
        <w:textAlignment w:val="baseline"/>
        <w:rPr>
          <w:ins w:id="136" w:author="Unknown"/>
          <w:rFonts w:ascii="Georgia, serif" w:eastAsia="Times New Roman" w:hAnsi="Georgia, serif" w:cs="Times New Roman"/>
          <w:color w:val="555555"/>
          <w:sz w:val="25"/>
          <w:szCs w:val="25"/>
        </w:rPr>
      </w:pPr>
      <w:ins w:id="137" w:author="Unknown">
        <w:r w:rsidRPr="00FF4D68">
          <w:rPr>
            <w:rFonts w:ascii="Georgia, serif" w:eastAsia="Times New Roman" w:hAnsi="Georgia, serif" w:cs="Times New Roman"/>
            <w:color w:val="555555"/>
            <w:sz w:val="25"/>
            <w:szCs w:val="25"/>
          </w:rPr>
          <w:t xml:space="preserve">4. </w:t>
        </w:r>
        <w:proofErr w:type="spellStart"/>
        <w:r w:rsidRPr="00FF4D68">
          <w:rPr>
            <w:rFonts w:ascii="Georgia, serif" w:eastAsia="Times New Roman" w:hAnsi="Georgia, serif" w:cs="Times New Roman"/>
            <w:color w:val="555555"/>
            <w:sz w:val="25"/>
            <w:szCs w:val="25"/>
          </w:rPr>
          <w:t>То</w:t>
        </w:r>
        <w:proofErr w:type="spellEnd"/>
        <w:r w:rsidRPr="00FF4D68">
          <w:rPr>
            <w:rFonts w:ascii="Georgia, serif" w:eastAsia="Times New Roman" w:hAnsi="Georgia, serif" w:cs="Times New Roman"/>
            <w:color w:val="555555"/>
            <w:sz w:val="25"/>
            <w:szCs w:val="25"/>
          </w:rPr>
          <w:t xml:space="preserve"> </w:t>
        </w:r>
        <w:proofErr w:type="gramStart"/>
        <w:r w:rsidRPr="00FF4D68">
          <w:rPr>
            <w:rFonts w:ascii="Georgia, serif" w:eastAsia="Times New Roman" w:hAnsi="Georgia, serif" w:cs="Times New Roman"/>
            <w:color w:val="555555"/>
            <w:sz w:val="25"/>
            <w:szCs w:val="25"/>
          </w:rPr>
          <w:t>highlight</w:t>
        </w:r>
        <w:proofErr w:type="gramEnd"/>
        <w:r w:rsidRPr="00FF4D68">
          <w:rPr>
            <w:rFonts w:ascii="Georgia, serif" w:eastAsia="Times New Roman" w:hAnsi="Georgia, serif" w:cs="Times New Roman"/>
            <w:color w:val="555555"/>
            <w:sz w:val="25"/>
            <w:szCs w:val="25"/>
          </w:rPr>
          <w:t xml:space="preserve"> the important fact in each of the functions or operations that are employed.</w:t>
        </w:r>
      </w:ins>
    </w:p>
    <w:p w:rsidR="00FF4D68" w:rsidRPr="00FF4D68" w:rsidRDefault="00FF4D68" w:rsidP="00FF4D68">
      <w:pPr>
        <w:shd w:val="clear" w:color="auto" w:fill="FFFFFF"/>
        <w:spacing w:after="250"/>
        <w:jc w:val="both"/>
        <w:textAlignment w:val="baseline"/>
        <w:rPr>
          <w:ins w:id="138" w:author="Unknown"/>
          <w:rFonts w:ascii="Georgia, serif" w:eastAsia="Times New Roman" w:hAnsi="Georgia, serif" w:cs="Times New Roman"/>
          <w:color w:val="555555"/>
          <w:sz w:val="25"/>
          <w:szCs w:val="25"/>
        </w:rPr>
      </w:pPr>
      <w:ins w:id="139" w:author="Unknown">
        <w:r w:rsidRPr="00FF4D68">
          <w:rPr>
            <w:rFonts w:ascii="Georgia, serif" w:eastAsia="Times New Roman" w:hAnsi="Georgia, serif" w:cs="Times New Roman"/>
            <w:color w:val="555555"/>
            <w:sz w:val="25"/>
            <w:szCs w:val="25"/>
          </w:rPr>
          <w:t xml:space="preserve">5. </w:t>
        </w:r>
        <w:proofErr w:type="spellStart"/>
        <w:r w:rsidRPr="00FF4D68">
          <w:rPr>
            <w:rFonts w:ascii="Georgia, serif" w:eastAsia="Times New Roman" w:hAnsi="Georgia, serif" w:cs="Times New Roman"/>
            <w:color w:val="555555"/>
            <w:sz w:val="25"/>
            <w:szCs w:val="25"/>
          </w:rPr>
          <w:t>То</w:t>
        </w:r>
        <w:proofErr w:type="spellEnd"/>
        <w:r w:rsidRPr="00FF4D68">
          <w:rPr>
            <w:rFonts w:ascii="Georgia, serif" w:eastAsia="Times New Roman" w:hAnsi="Georgia, serif" w:cs="Times New Roman"/>
            <w:color w:val="555555"/>
            <w:sz w:val="25"/>
            <w:szCs w:val="25"/>
          </w:rPr>
          <w:t xml:space="preserve"> </w:t>
        </w:r>
        <w:proofErr w:type="gramStart"/>
        <w:r w:rsidRPr="00FF4D68">
          <w:rPr>
            <w:rFonts w:ascii="Georgia, serif" w:eastAsia="Times New Roman" w:hAnsi="Georgia, serif" w:cs="Times New Roman"/>
            <w:color w:val="555555"/>
            <w:sz w:val="25"/>
            <w:szCs w:val="25"/>
          </w:rPr>
          <w:t>evaluate</w:t>
        </w:r>
        <w:proofErr w:type="gramEnd"/>
        <w:r w:rsidRPr="00FF4D68">
          <w:rPr>
            <w:rFonts w:ascii="Georgia, serif" w:eastAsia="Times New Roman" w:hAnsi="Georgia, serif" w:cs="Times New Roman"/>
            <w:color w:val="555555"/>
            <w:sz w:val="25"/>
            <w:szCs w:val="25"/>
          </w:rPr>
          <w:t xml:space="preserve"> and compare the optimum return on capital invested in the business operations.</w:t>
        </w:r>
      </w:ins>
    </w:p>
    <w:p w:rsidR="00FF4D68" w:rsidRPr="00FF4D68" w:rsidRDefault="00FF4D68" w:rsidP="00FF4D68">
      <w:pPr>
        <w:shd w:val="clear" w:color="auto" w:fill="FFFFFF"/>
        <w:spacing w:after="250"/>
        <w:jc w:val="both"/>
        <w:textAlignment w:val="baseline"/>
        <w:rPr>
          <w:ins w:id="140" w:author="Unknown"/>
          <w:rFonts w:ascii="Georgia, serif" w:eastAsia="Times New Roman" w:hAnsi="Georgia, serif" w:cs="Times New Roman"/>
          <w:color w:val="555555"/>
          <w:sz w:val="25"/>
          <w:szCs w:val="25"/>
        </w:rPr>
      </w:pPr>
      <w:ins w:id="141" w:author="Unknown">
        <w:r w:rsidRPr="00FF4D68">
          <w:rPr>
            <w:rFonts w:ascii="Georgia, serif" w:eastAsia="Times New Roman" w:hAnsi="Georgia, serif" w:cs="Times New Roman"/>
            <w:color w:val="555555"/>
            <w:sz w:val="25"/>
            <w:szCs w:val="25"/>
          </w:rPr>
          <w:t xml:space="preserve">б. </w:t>
        </w:r>
        <w:proofErr w:type="spellStart"/>
        <w:r w:rsidRPr="00FF4D68">
          <w:rPr>
            <w:rFonts w:ascii="Georgia, serif" w:eastAsia="Times New Roman" w:hAnsi="Georgia, serif" w:cs="Times New Roman"/>
            <w:color w:val="555555"/>
            <w:sz w:val="25"/>
            <w:szCs w:val="25"/>
          </w:rPr>
          <w:t>То</w:t>
        </w:r>
        <w:proofErr w:type="spellEnd"/>
        <w:r w:rsidRPr="00FF4D68">
          <w:rPr>
            <w:rFonts w:ascii="Georgia, serif" w:eastAsia="Times New Roman" w:hAnsi="Georgia, serif" w:cs="Times New Roman"/>
            <w:color w:val="555555"/>
            <w:sz w:val="25"/>
            <w:szCs w:val="25"/>
          </w:rPr>
          <w:t xml:space="preserve"> suggest and recommend feasible alternative treatments for improvements in а manner that the heads of the functional or operational management themselves would do if they have time for self — introspection (Examination of their own thoughts and feelings).</w:t>
        </w:r>
      </w:ins>
    </w:p>
    <w:p w:rsidR="00FF4D68" w:rsidRPr="00FF4D68" w:rsidRDefault="00FF4D68" w:rsidP="00FF4D68">
      <w:pPr>
        <w:shd w:val="clear" w:color="auto" w:fill="FFFFFF"/>
        <w:spacing w:line="264" w:lineRule="atLeast"/>
        <w:jc w:val="both"/>
        <w:textAlignment w:val="baseline"/>
        <w:outlineLvl w:val="1"/>
        <w:rPr>
          <w:ins w:id="142" w:author="Unknown"/>
          <w:rFonts w:ascii="Georgia, serif" w:eastAsia="Times New Roman" w:hAnsi="Georgia, serif" w:cs="Times New Roman"/>
          <w:b/>
          <w:bCs/>
          <w:color w:val="000000"/>
          <w:sz w:val="38"/>
          <w:szCs w:val="38"/>
        </w:rPr>
      </w:pPr>
      <w:ins w:id="143" w:author="Unknown">
        <w:r w:rsidRPr="00FF4D68">
          <w:rPr>
            <w:rFonts w:ascii="Georgia, serif" w:eastAsia="Times New Roman" w:hAnsi="Georgia, serif" w:cs="Times New Roman"/>
            <w:b/>
            <w:bCs/>
            <w:color w:val="000000"/>
            <w:sz w:val="38"/>
            <w:szCs w:val="38"/>
            <w:bdr w:val="none" w:sz="0" w:space="0" w:color="auto" w:frame="1"/>
          </w:rPr>
          <w:t>Parameters for Measuring Efficiency</w:t>
        </w:r>
      </w:ins>
    </w:p>
    <w:p w:rsidR="00FF4D68" w:rsidRPr="00FF4D68" w:rsidRDefault="00FF4D68" w:rsidP="00FF4D68">
      <w:pPr>
        <w:shd w:val="clear" w:color="auto" w:fill="FFFFFF"/>
        <w:spacing w:after="250"/>
        <w:jc w:val="both"/>
        <w:textAlignment w:val="baseline"/>
        <w:rPr>
          <w:ins w:id="144" w:author="Unknown"/>
          <w:rFonts w:ascii="Georgia, serif" w:eastAsia="Times New Roman" w:hAnsi="Georgia, serif" w:cs="Times New Roman"/>
          <w:color w:val="555555"/>
          <w:sz w:val="25"/>
          <w:szCs w:val="25"/>
        </w:rPr>
      </w:pPr>
      <w:ins w:id="145" w:author="Unknown">
        <w:r w:rsidRPr="00FF4D68">
          <w:rPr>
            <w:rFonts w:ascii="Georgia, serif" w:eastAsia="Times New Roman" w:hAnsi="Georgia, serif" w:cs="Times New Roman"/>
            <w:color w:val="555555"/>
            <w:sz w:val="25"/>
            <w:szCs w:val="25"/>
          </w:rPr>
          <w:t>The parameters for measuring efficiency include the following:</w:t>
        </w:r>
      </w:ins>
    </w:p>
    <w:p w:rsidR="00FF4D68" w:rsidRPr="00FF4D68" w:rsidRDefault="00FF4D68" w:rsidP="00FF4D68">
      <w:pPr>
        <w:shd w:val="clear" w:color="auto" w:fill="FFFFFF"/>
        <w:spacing w:after="250"/>
        <w:jc w:val="both"/>
        <w:textAlignment w:val="baseline"/>
        <w:rPr>
          <w:ins w:id="146" w:author="Unknown"/>
          <w:rFonts w:ascii="Georgia, serif" w:eastAsia="Times New Roman" w:hAnsi="Georgia, serif" w:cs="Times New Roman"/>
          <w:color w:val="555555"/>
          <w:sz w:val="25"/>
          <w:szCs w:val="25"/>
        </w:rPr>
      </w:pPr>
      <w:ins w:id="147" w:author="Unknown">
        <w:r w:rsidRPr="00FF4D68">
          <w:rPr>
            <w:rFonts w:ascii="Georgia, serif" w:eastAsia="Times New Roman" w:hAnsi="Georgia, serif" w:cs="Times New Roman"/>
            <w:color w:val="555555"/>
            <w:sz w:val="25"/>
            <w:szCs w:val="25"/>
          </w:rPr>
          <w:t>1. The overall rate of return on capital employed showing both efficiency of the capital turnover and efficiency of the sales.</w:t>
        </w:r>
      </w:ins>
    </w:p>
    <w:p w:rsidR="00FF4D68" w:rsidRPr="00FF4D68" w:rsidRDefault="00FF4D68" w:rsidP="00FF4D68">
      <w:pPr>
        <w:shd w:val="clear" w:color="auto" w:fill="FFFFFF"/>
        <w:spacing w:after="250"/>
        <w:jc w:val="both"/>
        <w:textAlignment w:val="baseline"/>
        <w:rPr>
          <w:ins w:id="148" w:author="Unknown"/>
          <w:rFonts w:ascii="Georgia, serif" w:eastAsia="Times New Roman" w:hAnsi="Georgia, serif" w:cs="Times New Roman"/>
          <w:color w:val="555555"/>
          <w:sz w:val="25"/>
          <w:szCs w:val="25"/>
        </w:rPr>
      </w:pPr>
      <w:ins w:id="149" w:author="Unknown">
        <w:r w:rsidRPr="00FF4D68">
          <w:rPr>
            <w:rFonts w:ascii="Georgia, serif" w:eastAsia="Times New Roman" w:hAnsi="Georgia, serif" w:cs="Times New Roman"/>
            <w:color w:val="555555"/>
            <w:sz w:val="25"/>
            <w:szCs w:val="25"/>
          </w:rPr>
          <w:t>2. Capacity utilization.</w:t>
        </w:r>
      </w:ins>
    </w:p>
    <w:p w:rsidR="00FF4D68" w:rsidRPr="00FF4D68" w:rsidRDefault="00FF4D68" w:rsidP="00FF4D68">
      <w:pPr>
        <w:shd w:val="clear" w:color="auto" w:fill="FFFFFF"/>
        <w:spacing w:after="250"/>
        <w:jc w:val="both"/>
        <w:textAlignment w:val="baseline"/>
        <w:rPr>
          <w:ins w:id="150" w:author="Unknown"/>
          <w:rFonts w:ascii="Georgia, serif" w:eastAsia="Times New Roman" w:hAnsi="Georgia, serif" w:cs="Times New Roman"/>
          <w:color w:val="555555"/>
          <w:sz w:val="25"/>
          <w:szCs w:val="25"/>
        </w:rPr>
      </w:pPr>
      <w:ins w:id="151" w:author="Unknown">
        <w:r w:rsidRPr="00FF4D68">
          <w:rPr>
            <w:rFonts w:ascii="Georgia, serif" w:eastAsia="Times New Roman" w:hAnsi="Georgia, serif" w:cs="Times New Roman"/>
            <w:color w:val="555555"/>
            <w:sz w:val="25"/>
            <w:szCs w:val="25"/>
          </w:rPr>
          <w:t>3. Utilization of natural, functional, physical, and human resources.</w:t>
        </w:r>
      </w:ins>
    </w:p>
    <w:p w:rsidR="00FF4D68" w:rsidRPr="00FF4D68" w:rsidRDefault="00FF4D68" w:rsidP="00FF4D68">
      <w:pPr>
        <w:shd w:val="clear" w:color="auto" w:fill="FFFFFF"/>
        <w:spacing w:after="250"/>
        <w:jc w:val="both"/>
        <w:textAlignment w:val="baseline"/>
        <w:rPr>
          <w:ins w:id="152" w:author="Unknown"/>
          <w:rFonts w:ascii="Georgia, serif" w:eastAsia="Times New Roman" w:hAnsi="Georgia, serif" w:cs="Times New Roman"/>
          <w:color w:val="555555"/>
          <w:sz w:val="25"/>
          <w:szCs w:val="25"/>
        </w:rPr>
      </w:pPr>
      <w:ins w:id="153" w:author="Unknown">
        <w:r w:rsidRPr="00FF4D68">
          <w:rPr>
            <w:rFonts w:ascii="Georgia, serif" w:eastAsia="Times New Roman" w:hAnsi="Georgia, serif" w:cs="Times New Roman"/>
            <w:color w:val="555555"/>
            <w:sz w:val="25"/>
            <w:szCs w:val="25"/>
          </w:rPr>
          <w:t>4. Export performance and import substitution.</w:t>
        </w:r>
      </w:ins>
    </w:p>
    <w:p w:rsidR="00FF4D68" w:rsidRPr="00FF4D68" w:rsidRDefault="00FF4D68" w:rsidP="00FF4D68">
      <w:pPr>
        <w:shd w:val="clear" w:color="auto" w:fill="FFFFFF"/>
        <w:spacing w:after="250"/>
        <w:jc w:val="both"/>
        <w:textAlignment w:val="baseline"/>
        <w:rPr>
          <w:ins w:id="154" w:author="Unknown"/>
          <w:rFonts w:ascii="Georgia, serif" w:eastAsia="Times New Roman" w:hAnsi="Georgia, serif" w:cs="Times New Roman"/>
          <w:color w:val="555555"/>
          <w:sz w:val="25"/>
          <w:szCs w:val="25"/>
        </w:rPr>
      </w:pPr>
      <w:ins w:id="155" w:author="Unknown">
        <w:r w:rsidRPr="00FF4D68">
          <w:rPr>
            <w:rFonts w:ascii="Georgia, serif" w:eastAsia="Times New Roman" w:hAnsi="Georgia, serif" w:cs="Times New Roman"/>
            <w:color w:val="555555"/>
            <w:sz w:val="25"/>
            <w:szCs w:val="25"/>
          </w:rPr>
          <w:t>5. Cash flow performance.</w:t>
        </w:r>
      </w:ins>
    </w:p>
    <w:p w:rsidR="00FF4D68" w:rsidRPr="00FF4D68" w:rsidRDefault="00FF4D68" w:rsidP="00FF4D68">
      <w:pPr>
        <w:shd w:val="clear" w:color="auto" w:fill="FFFFFF"/>
        <w:jc w:val="both"/>
        <w:textAlignment w:val="baseline"/>
        <w:rPr>
          <w:ins w:id="156" w:author="Unknown"/>
          <w:rFonts w:ascii="Georgia, serif" w:eastAsia="Times New Roman" w:hAnsi="Georgia, serif" w:cs="Times New Roman"/>
          <w:color w:val="555555"/>
          <w:sz w:val="25"/>
          <w:szCs w:val="25"/>
        </w:rPr>
      </w:pPr>
      <w:ins w:id="157" w:author="Unknown">
        <w:r w:rsidRPr="00FF4D68">
          <w:rPr>
            <w:rFonts w:ascii="Georgia, serif" w:eastAsia="Times New Roman" w:hAnsi="Georgia, serif" w:cs="Times New Roman"/>
            <w:color w:val="555555"/>
            <w:sz w:val="25"/>
            <w:szCs w:val="25"/>
          </w:rPr>
          <w:t>6. The </w:t>
        </w:r>
        <w:proofErr w:type="spellStart"/>
        <w:r w:rsidRPr="00FF4D68">
          <w:rPr>
            <w:rFonts w:ascii="Georgia, serif" w:eastAsia="Times New Roman" w:hAnsi="Georgia, serif" w:cs="Times New Roman"/>
            <w:color w:val="555555"/>
            <w:sz w:val="25"/>
            <w:szCs w:val="25"/>
          </w:rPr>
          <w:fldChar w:fldCharType="begin"/>
        </w:r>
        <w:r w:rsidRPr="00FF4D68">
          <w:rPr>
            <w:rFonts w:ascii="Georgia, serif" w:eastAsia="Times New Roman" w:hAnsi="Georgia, serif" w:cs="Times New Roman"/>
            <w:color w:val="555555"/>
            <w:sz w:val="25"/>
            <w:szCs w:val="25"/>
          </w:rPr>
          <w:instrText xml:space="preserve"> HYPERLINK "https://accountlearning.com/payback-period-method-formula-merits-demerits-suitability/" </w:instrText>
        </w:r>
        <w:r w:rsidRPr="00FF4D68">
          <w:rPr>
            <w:rFonts w:ascii="Georgia, serif" w:eastAsia="Times New Roman" w:hAnsi="Georgia, serif" w:cs="Times New Roman"/>
            <w:color w:val="555555"/>
            <w:sz w:val="25"/>
            <w:szCs w:val="25"/>
          </w:rPr>
          <w:fldChar w:fldCharType="separate"/>
        </w:r>
        <w:r w:rsidRPr="00FF4D68">
          <w:rPr>
            <w:rFonts w:ascii="Georgia, serif" w:eastAsia="Times New Roman" w:hAnsi="Georgia, serif" w:cs="Times New Roman"/>
            <w:color w:val="333333"/>
            <w:sz w:val="25"/>
            <w:u w:val="single"/>
          </w:rPr>
          <w:t>pay back</w:t>
        </w:r>
        <w:proofErr w:type="spellEnd"/>
        <w:r w:rsidRPr="00FF4D68">
          <w:rPr>
            <w:rFonts w:ascii="Georgia, serif" w:eastAsia="Times New Roman" w:hAnsi="Georgia, serif" w:cs="Times New Roman"/>
            <w:color w:val="333333"/>
            <w:sz w:val="25"/>
            <w:u w:val="single"/>
          </w:rPr>
          <w:t xml:space="preserve"> period</w:t>
        </w:r>
        <w:r w:rsidRPr="00FF4D68">
          <w:rPr>
            <w:rFonts w:ascii="Georgia, serif" w:eastAsia="Times New Roman" w:hAnsi="Georgia, serif" w:cs="Times New Roman"/>
            <w:color w:val="555555"/>
            <w:sz w:val="25"/>
            <w:szCs w:val="25"/>
          </w:rPr>
          <w:fldChar w:fldCharType="end"/>
        </w:r>
        <w:r w:rsidRPr="00FF4D68">
          <w:rPr>
            <w:rFonts w:ascii="Georgia, serif" w:eastAsia="Times New Roman" w:hAnsi="Georgia, serif" w:cs="Times New Roman"/>
            <w:color w:val="555555"/>
            <w:sz w:val="25"/>
            <w:szCs w:val="25"/>
          </w:rPr>
          <w:t> of the entire organization (</w:t>
        </w:r>
        <w:proofErr w:type="spellStart"/>
        <w:r w:rsidRPr="00FF4D68">
          <w:rPr>
            <w:rFonts w:ascii="Georgia, serif" w:eastAsia="Times New Roman" w:hAnsi="Georgia, serif" w:cs="Times New Roman"/>
            <w:color w:val="555555"/>
            <w:sz w:val="25"/>
            <w:szCs w:val="25"/>
          </w:rPr>
          <w:t>i.е</w:t>
        </w:r>
        <w:proofErr w:type="spellEnd"/>
        <w:r w:rsidRPr="00FF4D68">
          <w:rPr>
            <w:rFonts w:ascii="Georgia, serif" w:eastAsia="Times New Roman" w:hAnsi="Georgia, serif" w:cs="Times New Roman"/>
            <w:color w:val="555555"/>
            <w:sz w:val="25"/>
            <w:szCs w:val="25"/>
          </w:rPr>
          <w:t>., by dividing the capital employed by annual cash flow).</w:t>
        </w:r>
      </w:ins>
    </w:p>
    <w:p w:rsidR="00FF4D68" w:rsidRPr="00FF4D68" w:rsidRDefault="00FF4D68" w:rsidP="00FF4D68">
      <w:pPr>
        <w:shd w:val="clear" w:color="auto" w:fill="FFFFFF"/>
        <w:spacing w:after="250"/>
        <w:jc w:val="both"/>
        <w:textAlignment w:val="baseline"/>
        <w:rPr>
          <w:ins w:id="158" w:author="Unknown"/>
          <w:rFonts w:ascii="Georgia, serif" w:eastAsia="Times New Roman" w:hAnsi="Georgia, serif" w:cs="Times New Roman"/>
          <w:color w:val="555555"/>
          <w:sz w:val="25"/>
          <w:szCs w:val="25"/>
        </w:rPr>
      </w:pPr>
      <w:ins w:id="159" w:author="Unknown">
        <w:r w:rsidRPr="00FF4D68">
          <w:rPr>
            <w:rFonts w:ascii="Georgia, serif" w:eastAsia="Times New Roman" w:hAnsi="Georgia, serif" w:cs="Times New Roman"/>
            <w:color w:val="555555"/>
            <w:sz w:val="25"/>
            <w:szCs w:val="25"/>
          </w:rPr>
          <w:t>The audit, which seeks to review these measurement yardsticks, and evaluates the overall efficiency, may be called as efficiency audit. Thus, efficiency audit provides the means to appraise the performance, and to diagnose the weakness of the enterprise.</w:t>
        </w:r>
      </w:ins>
    </w:p>
    <w:p w:rsidR="00FF4D68" w:rsidRPr="00FF4D68" w:rsidRDefault="00FF4D68" w:rsidP="00FF4D68">
      <w:pPr>
        <w:shd w:val="clear" w:color="auto" w:fill="FFFFFF"/>
        <w:spacing w:line="264" w:lineRule="atLeast"/>
        <w:jc w:val="both"/>
        <w:textAlignment w:val="baseline"/>
        <w:outlineLvl w:val="1"/>
        <w:rPr>
          <w:ins w:id="160" w:author="Unknown"/>
          <w:rFonts w:ascii="Georgia, serif" w:eastAsia="Times New Roman" w:hAnsi="Georgia, serif" w:cs="Times New Roman"/>
          <w:b/>
          <w:bCs/>
          <w:color w:val="000000"/>
          <w:sz w:val="38"/>
          <w:szCs w:val="38"/>
        </w:rPr>
      </w:pPr>
      <w:ins w:id="161" w:author="Unknown">
        <w:r w:rsidRPr="00FF4D68">
          <w:rPr>
            <w:rFonts w:ascii="Georgia, serif" w:eastAsia="Times New Roman" w:hAnsi="Georgia, serif" w:cs="Times New Roman"/>
            <w:b/>
            <w:bCs/>
            <w:color w:val="000000"/>
            <w:sz w:val="38"/>
            <w:szCs w:val="38"/>
            <w:bdr w:val="none" w:sz="0" w:space="0" w:color="auto" w:frame="1"/>
          </w:rPr>
          <w:t>Areas of Appraisal under Efficiency Audit</w:t>
        </w:r>
      </w:ins>
    </w:p>
    <w:p w:rsidR="00FF4D68" w:rsidRPr="00FF4D68" w:rsidRDefault="00FF4D68" w:rsidP="00FF4D68">
      <w:pPr>
        <w:shd w:val="clear" w:color="auto" w:fill="FFFFFF"/>
        <w:spacing w:after="250"/>
        <w:jc w:val="both"/>
        <w:textAlignment w:val="baseline"/>
        <w:rPr>
          <w:ins w:id="162" w:author="Unknown"/>
          <w:rFonts w:ascii="Georgia, serif" w:eastAsia="Times New Roman" w:hAnsi="Georgia, serif" w:cs="Times New Roman"/>
          <w:color w:val="555555"/>
          <w:sz w:val="25"/>
          <w:szCs w:val="25"/>
        </w:rPr>
      </w:pPr>
      <w:ins w:id="163" w:author="Unknown">
        <w:r w:rsidRPr="00FF4D68">
          <w:rPr>
            <w:rFonts w:ascii="Georgia, serif" w:eastAsia="Times New Roman" w:hAnsi="Georgia, serif" w:cs="Times New Roman"/>
            <w:color w:val="555555"/>
            <w:sz w:val="25"/>
            <w:szCs w:val="25"/>
          </w:rPr>
          <w:t>An appraisal, under efficiency audit should cover the following areas:</w:t>
        </w:r>
      </w:ins>
    </w:p>
    <w:p w:rsidR="00FF4D68" w:rsidRPr="00FF4D68" w:rsidRDefault="00FF4D68" w:rsidP="00FF4D68">
      <w:pPr>
        <w:shd w:val="clear" w:color="auto" w:fill="FFFFFF"/>
        <w:spacing w:after="250"/>
        <w:jc w:val="both"/>
        <w:textAlignment w:val="baseline"/>
        <w:rPr>
          <w:ins w:id="164" w:author="Unknown"/>
          <w:rFonts w:ascii="Georgia, serif" w:eastAsia="Times New Roman" w:hAnsi="Georgia, serif" w:cs="Times New Roman"/>
          <w:color w:val="555555"/>
          <w:sz w:val="25"/>
          <w:szCs w:val="25"/>
        </w:rPr>
      </w:pPr>
      <w:ins w:id="165" w:author="Unknown">
        <w:r w:rsidRPr="00FF4D68">
          <w:rPr>
            <w:rFonts w:ascii="Georgia, serif" w:eastAsia="Times New Roman" w:hAnsi="Georgia, serif" w:cs="Times New Roman"/>
            <w:color w:val="555555"/>
            <w:sz w:val="25"/>
            <w:szCs w:val="25"/>
          </w:rPr>
          <w:t>1. Factors responsible for survival and prosperity of the business.</w:t>
        </w:r>
      </w:ins>
    </w:p>
    <w:p w:rsidR="00FF4D68" w:rsidRPr="00FF4D68" w:rsidRDefault="00FF4D68" w:rsidP="00FF4D68">
      <w:pPr>
        <w:shd w:val="clear" w:color="auto" w:fill="FFFFFF"/>
        <w:spacing w:after="250"/>
        <w:jc w:val="both"/>
        <w:textAlignment w:val="baseline"/>
        <w:rPr>
          <w:ins w:id="166" w:author="Unknown"/>
          <w:rFonts w:ascii="Georgia, serif" w:eastAsia="Times New Roman" w:hAnsi="Georgia, serif" w:cs="Times New Roman"/>
          <w:color w:val="555555"/>
          <w:sz w:val="25"/>
          <w:szCs w:val="25"/>
        </w:rPr>
      </w:pPr>
      <w:ins w:id="167" w:author="Unknown">
        <w:r w:rsidRPr="00FF4D68">
          <w:rPr>
            <w:rFonts w:ascii="Georgia, serif" w:eastAsia="Times New Roman" w:hAnsi="Georgia, serif" w:cs="Times New Roman"/>
            <w:color w:val="555555"/>
            <w:sz w:val="25"/>
            <w:szCs w:val="25"/>
          </w:rPr>
          <w:t>2. Bottlenecks to achieve the goals and the objectives of the organization.</w:t>
        </w:r>
      </w:ins>
    </w:p>
    <w:p w:rsidR="00FF4D68" w:rsidRPr="00FF4D68" w:rsidRDefault="00FF4D68" w:rsidP="00FF4D68">
      <w:pPr>
        <w:shd w:val="clear" w:color="auto" w:fill="FFFFFF"/>
        <w:spacing w:after="250"/>
        <w:jc w:val="both"/>
        <w:textAlignment w:val="baseline"/>
        <w:rPr>
          <w:ins w:id="168" w:author="Unknown"/>
          <w:rFonts w:ascii="Georgia, serif" w:eastAsia="Times New Roman" w:hAnsi="Georgia, serif" w:cs="Times New Roman"/>
          <w:color w:val="555555"/>
          <w:sz w:val="25"/>
          <w:szCs w:val="25"/>
        </w:rPr>
      </w:pPr>
      <w:ins w:id="169" w:author="Unknown">
        <w:r w:rsidRPr="00FF4D68">
          <w:rPr>
            <w:rFonts w:ascii="Georgia, serif" w:eastAsia="Times New Roman" w:hAnsi="Georgia, serif" w:cs="Times New Roman"/>
            <w:color w:val="555555"/>
            <w:sz w:val="25"/>
            <w:szCs w:val="25"/>
          </w:rPr>
          <w:t>3. Inefficiencies and ineffectiveness of the operations resulting m cash drainage or other kind of losses.</w:t>
        </w:r>
      </w:ins>
    </w:p>
    <w:p w:rsidR="00FF4D68" w:rsidRPr="00FF4D68" w:rsidRDefault="00FF4D68" w:rsidP="00FF4D68">
      <w:pPr>
        <w:shd w:val="clear" w:color="auto" w:fill="FFFFFF"/>
        <w:spacing w:after="250"/>
        <w:jc w:val="both"/>
        <w:textAlignment w:val="baseline"/>
        <w:rPr>
          <w:ins w:id="170" w:author="Unknown"/>
          <w:rFonts w:ascii="Georgia, serif" w:eastAsia="Times New Roman" w:hAnsi="Georgia, serif" w:cs="Times New Roman"/>
          <w:color w:val="555555"/>
          <w:sz w:val="25"/>
          <w:szCs w:val="25"/>
        </w:rPr>
      </w:pPr>
      <w:ins w:id="171" w:author="Unknown">
        <w:r w:rsidRPr="00FF4D68">
          <w:rPr>
            <w:rFonts w:ascii="Georgia, serif" w:eastAsia="Times New Roman" w:hAnsi="Georgia, serif" w:cs="Times New Roman"/>
            <w:color w:val="555555"/>
            <w:sz w:val="25"/>
            <w:szCs w:val="25"/>
          </w:rPr>
          <w:t>4. Areas of uncertainty of the business.</w:t>
        </w:r>
      </w:ins>
    </w:p>
    <w:p w:rsidR="00FF4D68" w:rsidRPr="00FF4D68" w:rsidRDefault="00FF4D68" w:rsidP="00FF4D68">
      <w:pPr>
        <w:shd w:val="clear" w:color="auto" w:fill="FFFFFF"/>
        <w:spacing w:after="250"/>
        <w:jc w:val="both"/>
        <w:textAlignment w:val="baseline"/>
        <w:rPr>
          <w:ins w:id="172" w:author="Unknown"/>
          <w:rFonts w:ascii="Georgia, serif" w:eastAsia="Times New Roman" w:hAnsi="Georgia, serif" w:cs="Times New Roman"/>
          <w:color w:val="555555"/>
          <w:sz w:val="25"/>
          <w:szCs w:val="25"/>
        </w:rPr>
      </w:pPr>
      <w:ins w:id="173" w:author="Unknown">
        <w:r w:rsidRPr="00FF4D68">
          <w:rPr>
            <w:rFonts w:ascii="Georgia, serif" w:eastAsia="Times New Roman" w:hAnsi="Georgia, serif" w:cs="Times New Roman"/>
            <w:color w:val="555555"/>
            <w:sz w:val="25"/>
            <w:szCs w:val="25"/>
          </w:rPr>
          <w:t>5. Causes for the business failures.</w:t>
        </w:r>
      </w:ins>
    </w:p>
    <w:p w:rsidR="00FF4D68" w:rsidRPr="00FF4D68" w:rsidRDefault="00FF4D68" w:rsidP="00FF4D68">
      <w:pPr>
        <w:shd w:val="clear" w:color="auto" w:fill="FFFFFF"/>
        <w:jc w:val="both"/>
        <w:textAlignment w:val="baseline"/>
        <w:rPr>
          <w:ins w:id="174" w:author="Unknown"/>
          <w:rFonts w:ascii="Georgia, serif" w:eastAsia="Times New Roman" w:hAnsi="Georgia, serif" w:cs="Times New Roman"/>
          <w:color w:val="555555"/>
          <w:sz w:val="25"/>
          <w:szCs w:val="25"/>
        </w:rPr>
      </w:pPr>
      <w:ins w:id="175" w:author="Unknown">
        <w:r w:rsidRPr="00FF4D68">
          <w:rPr>
            <w:rFonts w:ascii="Georgia, serif" w:eastAsia="Times New Roman" w:hAnsi="Georgia, serif" w:cs="Times New Roman"/>
            <w:color w:val="555555"/>
            <w:sz w:val="25"/>
            <w:szCs w:val="25"/>
          </w:rPr>
          <w:t>б. Machinery for the corporate planning and the </w:t>
        </w:r>
        <w:r w:rsidRPr="00FF4D68">
          <w:rPr>
            <w:rFonts w:ascii="Georgia, serif" w:eastAsia="Times New Roman" w:hAnsi="Georgia, serif" w:cs="Times New Roman"/>
            <w:color w:val="555555"/>
            <w:sz w:val="25"/>
            <w:szCs w:val="25"/>
          </w:rPr>
          <w:fldChar w:fldCharType="begin"/>
        </w:r>
        <w:r w:rsidRPr="00FF4D68">
          <w:rPr>
            <w:rFonts w:ascii="Georgia, serif" w:eastAsia="Times New Roman" w:hAnsi="Georgia, serif" w:cs="Times New Roman"/>
            <w:color w:val="555555"/>
            <w:sz w:val="25"/>
            <w:szCs w:val="25"/>
          </w:rPr>
          <w:instrText xml:space="preserve"> HYPERLINK "https://accountlearning.com/control-in-management-characteristics-prerequisites-steps-in-controlling/" </w:instrText>
        </w:r>
        <w:r w:rsidRPr="00FF4D68">
          <w:rPr>
            <w:rFonts w:ascii="Georgia, serif" w:eastAsia="Times New Roman" w:hAnsi="Georgia, serif" w:cs="Times New Roman"/>
            <w:color w:val="555555"/>
            <w:sz w:val="25"/>
            <w:szCs w:val="25"/>
          </w:rPr>
          <w:fldChar w:fldCharType="separate"/>
        </w:r>
        <w:r w:rsidRPr="00FF4D68">
          <w:rPr>
            <w:rFonts w:ascii="Georgia, serif" w:eastAsia="Times New Roman" w:hAnsi="Georgia, serif" w:cs="Times New Roman"/>
            <w:color w:val="333333"/>
            <w:sz w:val="25"/>
            <w:u w:val="single"/>
          </w:rPr>
          <w:t>management controls</w:t>
        </w:r>
        <w:r w:rsidRPr="00FF4D68">
          <w:rPr>
            <w:rFonts w:ascii="Georgia, serif" w:eastAsia="Times New Roman" w:hAnsi="Georgia, serif" w:cs="Times New Roman"/>
            <w:color w:val="555555"/>
            <w:sz w:val="25"/>
            <w:szCs w:val="25"/>
          </w:rPr>
          <w:fldChar w:fldCharType="end"/>
        </w:r>
        <w:r w:rsidRPr="00FF4D68">
          <w:rPr>
            <w:rFonts w:ascii="Georgia, serif" w:eastAsia="Times New Roman" w:hAnsi="Georgia, serif" w:cs="Times New Roman"/>
            <w:color w:val="555555"/>
            <w:sz w:val="25"/>
            <w:szCs w:val="25"/>
          </w:rPr>
          <w:t> for the future profitability and growth.</w:t>
        </w:r>
      </w:ins>
    </w:p>
    <w:p w:rsidR="00FF4D68" w:rsidRPr="00FF4D68" w:rsidRDefault="00FF4D68" w:rsidP="00FF4D68">
      <w:pPr>
        <w:shd w:val="clear" w:color="auto" w:fill="FFFFFF"/>
        <w:spacing w:after="250"/>
        <w:jc w:val="both"/>
        <w:textAlignment w:val="baseline"/>
        <w:rPr>
          <w:ins w:id="176" w:author="Unknown"/>
          <w:rFonts w:ascii="Georgia, serif" w:eastAsia="Times New Roman" w:hAnsi="Georgia, serif" w:cs="Times New Roman"/>
          <w:color w:val="555555"/>
          <w:sz w:val="25"/>
          <w:szCs w:val="25"/>
        </w:rPr>
      </w:pPr>
      <w:ins w:id="177" w:author="Unknown">
        <w:r w:rsidRPr="00FF4D68">
          <w:rPr>
            <w:rFonts w:ascii="Georgia, serif" w:eastAsia="Times New Roman" w:hAnsi="Georgia, serif" w:cs="Times New Roman"/>
            <w:color w:val="555555"/>
            <w:sz w:val="25"/>
            <w:szCs w:val="25"/>
          </w:rPr>
          <w:t>The auditor should appraise the above mentioned areas, identify the defects in them, and suggest suitable recommendations to remove the deficiencies.</w:t>
        </w:r>
      </w:ins>
    </w:p>
    <w:p w:rsidR="00FF4D68" w:rsidRPr="00FF4D68" w:rsidRDefault="00FF4D68" w:rsidP="00FF4D68">
      <w:pPr>
        <w:shd w:val="clear" w:color="auto" w:fill="FFFFFF"/>
        <w:jc w:val="both"/>
        <w:textAlignment w:val="baseline"/>
        <w:outlineLvl w:val="2"/>
        <w:rPr>
          <w:ins w:id="178" w:author="Unknown"/>
          <w:rFonts w:ascii="Georgia, serif" w:eastAsia="Times New Roman" w:hAnsi="Georgia, serif" w:cs="Times New Roman"/>
          <w:b/>
          <w:bCs/>
          <w:color w:val="0C0000"/>
          <w:sz w:val="35"/>
          <w:szCs w:val="35"/>
        </w:rPr>
      </w:pPr>
      <w:ins w:id="179" w:author="Unknown">
        <w:r w:rsidRPr="00FF4D68">
          <w:rPr>
            <w:rFonts w:ascii="Georgia, serif" w:eastAsia="Times New Roman" w:hAnsi="Georgia, serif" w:cs="Times New Roman"/>
            <w:b/>
            <w:bCs/>
            <w:color w:val="0C0000"/>
            <w:sz w:val="35"/>
            <w:szCs w:val="35"/>
            <w:bdr w:val="none" w:sz="0" w:space="0" w:color="auto" w:frame="1"/>
          </w:rPr>
          <w:t>Guidelines for Internal Auditors</w:t>
        </w:r>
      </w:ins>
    </w:p>
    <w:p w:rsidR="00FF4D68" w:rsidRPr="00FF4D68" w:rsidRDefault="00FF4D68" w:rsidP="00FF4D68">
      <w:pPr>
        <w:shd w:val="clear" w:color="auto" w:fill="FFFFFF"/>
        <w:jc w:val="both"/>
        <w:textAlignment w:val="baseline"/>
        <w:rPr>
          <w:ins w:id="180" w:author="Unknown"/>
          <w:rFonts w:ascii="Georgia, serif" w:eastAsia="Times New Roman" w:hAnsi="Georgia, serif" w:cs="Times New Roman"/>
          <w:color w:val="555555"/>
          <w:sz w:val="25"/>
          <w:szCs w:val="25"/>
        </w:rPr>
      </w:pPr>
      <w:ins w:id="181" w:author="Unknown">
        <w:r w:rsidRPr="00FF4D68">
          <w:rPr>
            <w:rFonts w:ascii="Georgia, serif" w:eastAsia="Times New Roman" w:hAnsi="Georgia, serif" w:cs="Times New Roman"/>
            <w:color w:val="555555"/>
            <w:sz w:val="25"/>
            <w:szCs w:val="25"/>
          </w:rPr>
          <w:t>While appraising the critical areas, the </w:t>
        </w:r>
        <w:r w:rsidRPr="00FF4D68">
          <w:rPr>
            <w:rFonts w:ascii="Georgia, serif" w:eastAsia="Times New Roman" w:hAnsi="Georgia, serif" w:cs="Times New Roman"/>
            <w:color w:val="555555"/>
            <w:sz w:val="25"/>
            <w:szCs w:val="25"/>
          </w:rPr>
          <w:fldChar w:fldCharType="begin"/>
        </w:r>
        <w:r w:rsidRPr="00FF4D68">
          <w:rPr>
            <w:rFonts w:ascii="Georgia, serif" w:eastAsia="Times New Roman" w:hAnsi="Georgia, serif" w:cs="Times New Roman"/>
            <w:color w:val="555555"/>
            <w:sz w:val="25"/>
            <w:szCs w:val="25"/>
          </w:rPr>
          <w:instrText xml:space="preserve"> HYPERLINK "https://accountlearning.com/services-internal-auditor-management-staff-members/" </w:instrText>
        </w:r>
        <w:r w:rsidRPr="00FF4D68">
          <w:rPr>
            <w:rFonts w:ascii="Georgia, serif" w:eastAsia="Times New Roman" w:hAnsi="Georgia, serif" w:cs="Times New Roman"/>
            <w:color w:val="555555"/>
            <w:sz w:val="25"/>
            <w:szCs w:val="25"/>
          </w:rPr>
          <w:fldChar w:fldCharType="separate"/>
        </w:r>
        <w:r w:rsidRPr="00FF4D68">
          <w:rPr>
            <w:rFonts w:ascii="Georgia, serif" w:eastAsia="Times New Roman" w:hAnsi="Georgia, serif" w:cs="Times New Roman"/>
            <w:color w:val="333333"/>
            <w:sz w:val="25"/>
            <w:u w:val="single"/>
          </w:rPr>
          <w:t>internal auditor</w:t>
        </w:r>
        <w:r w:rsidRPr="00FF4D68">
          <w:rPr>
            <w:rFonts w:ascii="Georgia, serif" w:eastAsia="Times New Roman" w:hAnsi="Georgia, serif" w:cs="Times New Roman"/>
            <w:color w:val="555555"/>
            <w:sz w:val="25"/>
            <w:szCs w:val="25"/>
          </w:rPr>
          <w:fldChar w:fldCharType="end"/>
        </w:r>
        <w:r w:rsidRPr="00FF4D68">
          <w:rPr>
            <w:rFonts w:ascii="Georgia, serif" w:eastAsia="Times New Roman" w:hAnsi="Georgia, serif" w:cs="Times New Roman"/>
            <w:color w:val="555555"/>
            <w:sz w:val="25"/>
            <w:szCs w:val="25"/>
          </w:rPr>
          <w:t> should further determine whether-</w:t>
        </w:r>
      </w:ins>
    </w:p>
    <w:p w:rsidR="00FF4D68" w:rsidRPr="00FF4D68" w:rsidRDefault="00FF4D68" w:rsidP="00FF4D68">
      <w:pPr>
        <w:shd w:val="clear" w:color="auto" w:fill="FFFFFF"/>
        <w:spacing w:after="250"/>
        <w:jc w:val="both"/>
        <w:textAlignment w:val="baseline"/>
        <w:rPr>
          <w:ins w:id="182" w:author="Unknown"/>
          <w:rFonts w:ascii="Georgia, serif" w:eastAsia="Times New Roman" w:hAnsi="Georgia, serif" w:cs="Times New Roman"/>
          <w:color w:val="555555"/>
          <w:sz w:val="25"/>
          <w:szCs w:val="25"/>
        </w:rPr>
      </w:pPr>
      <w:ins w:id="183" w:author="Unknown">
        <w:r w:rsidRPr="00FF4D68">
          <w:rPr>
            <w:rFonts w:ascii="Georgia, serif" w:eastAsia="Times New Roman" w:hAnsi="Georgia, serif" w:cs="Times New Roman"/>
            <w:color w:val="555555"/>
            <w:sz w:val="25"/>
            <w:szCs w:val="25"/>
          </w:rPr>
          <w:t>1. The area of operation or project has been managed in an economical and efficient manner in terms of appropriate utilization of manpower, plant and machinery, etc.</w:t>
        </w:r>
      </w:ins>
    </w:p>
    <w:p w:rsidR="00FF4D68" w:rsidRPr="00FF4D68" w:rsidRDefault="00FF4D68" w:rsidP="00FF4D68">
      <w:pPr>
        <w:shd w:val="clear" w:color="auto" w:fill="FFFFFF"/>
        <w:spacing w:after="250"/>
        <w:jc w:val="both"/>
        <w:textAlignment w:val="baseline"/>
        <w:rPr>
          <w:ins w:id="184" w:author="Unknown"/>
          <w:rFonts w:ascii="Georgia, serif" w:eastAsia="Times New Roman" w:hAnsi="Georgia, serif" w:cs="Times New Roman"/>
          <w:color w:val="555555"/>
          <w:sz w:val="25"/>
          <w:szCs w:val="25"/>
        </w:rPr>
      </w:pPr>
      <w:ins w:id="185" w:author="Unknown">
        <w:r w:rsidRPr="00FF4D68">
          <w:rPr>
            <w:rFonts w:ascii="Georgia, serif" w:eastAsia="Times New Roman" w:hAnsi="Georgia, serif" w:cs="Times New Roman"/>
            <w:color w:val="555555"/>
            <w:sz w:val="25"/>
            <w:szCs w:val="25"/>
          </w:rPr>
          <w:t>2. Any delay in decision-making has led to additional financial costs.</w:t>
        </w:r>
      </w:ins>
    </w:p>
    <w:p w:rsidR="00FF4D68" w:rsidRPr="00FF4D68" w:rsidRDefault="00FF4D68" w:rsidP="00FF4D68">
      <w:pPr>
        <w:shd w:val="clear" w:color="auto" w:fill="FFFFFF"/>
        <w:spacing w:after="250"/>
        <w:jc w:val="both"/>
        <w:textAlignment w:val="baseline"/>
        <w:rPr>
          <w:ins w:id="186" w:author="Unknown"/>
          <w:rFonts w:ascii="Georgia, serif" w:eastAsia="Times New Roman" w:hAnsi="Georgia, serif" w:cs="Times New Roman"/>
          <w:color w:val="555555"/>
          <w:sz w:val="25"/>
          <w:szCs w:val="25"/>
        </w:rPr>
      </w:pPr>
      <w:ins w:id="187" w:author="Unknown">
        <w:r w:rsidRPr="00FF4D68">
          <w:rPr>
            <w:rFonts w:ascii="Georgia, serif" w:eastAsia="Times New Roman" w:hAnsi="Georgia, serif" w:cs="Times New Roman"/>
            <w:color w:val="555555"/>
            <w:sz w:val="25"/>
            <w:szCs w:val="25"/>
          </w:rPr>
          <w:t>3. Inefficiency has led to non-achievement of targeted production and productivity.</w:t>
        </w:r>
      </w:ins>
    </w:p>
    <w:p w:rsidR="00FF4D68" w:rsidRPr="00FF4D68" w:rsidRDefault="00FF4D68" w:rsidP="00FF4D68">
      <w:pPr>
        <w:shd w:val="clear" w:color="auto" w:fill="FFFFFF"/>
        <w:spacing w:after="250"/>
        <w:jc w:val="both"/>
        <w:textAlignment w:val="baseline"/>
        <w:rPr>
          <w:ins w:id="188" w:author="Unknown"/>
          <w:rFonts w:ascii="Georgia, serif" w:eastAsia="Times New Roman" w:hAnsi="Georgia, serif" w:cs="Times New Roman"/>
          <w:color w:val="555555"/>
          <w:sz w:val="25"/>
          <w:szCs w:val="25"/>
        </w:rPr>
      </w:pPr>
      <w:ins w:id="189" w:author="Unknown">
        <w:r w:rsidRPr="00FF4D68">
          <w:rPr>
            <w:rFonts w:ascii="Georgia, serif" w:eastAsia="Times New Roman" w:hAnsi="Georgia, serif" w:cs="Times New Roman"/>
            <w:color w:val="555555"/>
            <w:sz w:val="25"/>
            <w:szCs w:val="25"/>
          </w:rPr>
          <w:t>4. Any operation of the managerial process has led to ineffective or delayed operation of а job or а project.</w:t>
        </w:r>
      </w:ins>
    </w:p>
    <w:p w:rsidR="00C24969" w:rsidRPr="00CE4208" w:rsidRDefault="00C24969">
      <w:pPr>
        <w:rPr>
          <w:sz w:val="28"/>
          <w:szCs w:val="28"/>
        </w:rPr>
      </w:pPr>
    </w:p>
    <w:sectPr w:rsidR="00C24969" w:rsidRPr="00CE4208" w:rsidSect="00403BF1">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3D77" w:rsidRDefault="00E43D77" w:rsidP="00CE4208">
      <w:r>
        <w:separator/>
      </w:r>
    </w:p>
  </w:endnote>
  <w:endnote w:type="continuationSeparator" w:id="1">
    <w:p w:rsidR="00E43D77" w:rsidRDefault="00E43D77" w:rsidP="00CE420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isplay">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Georgia, serif">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3D77" w:rsidRDefault="00E43D77" w:rsidP="00CE4208">
      <w:r>
        <w:separator/>
      </w:r>
    </w:p>
  </w:footnote>
  <w:footnote w:type="continuationSeparator" w:id="1">
    <w:p w:rsidR="00E43D77" w:rsidRDefault="00E43D77" w:rsidP="00CE420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D77" w:rsidRPr="00CE4208" w:rsidRDefault="00E43D77" w:rsidP="00CE4208">
    <w:pPr>
      <w:pStyle w:val="Header"/>
      <w:jc w:val="center"/>
      <w:rPr>
        <w:b/>
        <w:sz w:val="44"/>
        <w:szCs w:val="44"/>
        <w:u w:val="single"/>
      </w:rPr>
    </w:pPr>
    <w:r w:rsidRPr="00CE4208">
      <w:rPr>
        <w:b/>
        <w:sz w:val="44"/>
        <w:szCs w:val="44"/>
        <w:u w:val="single"/>
      </w:rPr>
      <w:t>Unit 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D2B4E"/>
    <w:multiLevelType w:val="multilevel"/>
    <w:tmpl w:val="F1642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2B06BA"/>
    <w:multiLevelType w:val="multilevel"/>
    <w:tmpl w:val="9BC6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B082E52"/>
    <w:multiLevelType w:val="multilevel"/>
    <w:tmpl w:val="6DCC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A2520B"/>
    <w:multiLevelType w:val="multilevel"/>
    <w:tmpl w:val="63C60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2607A2"/>
    <w:multiLevelType w:val="multilevel"/>
    <w:tmpl w:val="1B16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1B1E58"/>
    <w:multiLevelType w:val="multilevel"/>
    <w:tmpl w:val="8FD4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AC66EC"/>
    <w:multiLevelType w:val="multilevel"/>
    <w:tmpl w:val="83C22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38107C"/>
    <w:multiLevelType w:val="multilevel"/>
    <w:tmpl w:val="0C403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F36C12"/>
    <w:multiLevelType w:val="multilevel"/>
    <w:tmpl w:val="86E8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3463AE"/>
    <w:multiLevelType w:val="multilevel"/>
    <w:tmpl w:val="A4643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298107B"/>
    <w:multiLevelType w:val="multilevel"/>
    <w:tmpl w:val="F172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BF7457"/>
    <w:multiLevelType w:val="multilevel"/>
    <w:tmpl w:val="543C0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D158E5"/>
    <w:multiLevelType w:val="multilevel"/>
    <w:tmpl w:val="27EC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0"/>
  </w:num>
  <w:num w:numId="4">
    <w:abstractNumId w:val="12"/>
  </w:num>
  <w:num w:numId="5">
    <w:abstractNumId w:val="6"/>
  </w:num>
  <w:num w:numId="6">
    <w:abstractNumId w:val="4"/>
  </w:num>
  <w:num w:numId="7">
    <w:abstractNumId w:val="3"/>
  </w:num>
  <w:num w:numId="8">
    <w:abstractNumId w:val="9"/>
  </w:num>
  <w:num w:numId="9">
    <w:abstractNumId w:val="7"/>
  </w:num>
  <w:num w:numId="10">
    <w:abstractNumId w:val="2"/>
  </w:num>
  <w:num w:numId="11">
    <w:abstractNumId w:val="8"/>
  </w:num>
  <w:num w:numId="12">
    <w:abstractNumId w:val="10"/>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savePreviewPicture/>
  <w:footnotePr>
    <w:footnote w:id="0"/>
    <w:footnote w:id="1"/>
  </w:footnotePr>
  <w:endnotePr>
    <w:endnote w:id="0"/>
    <w:endnote w:id="1"/>
  </w:endnotePr>
  <w:compat/>
  <w:rsids>
    <w:rsidRoot w:val="00CE4208"/>
    <w:rsid w:val="00233A91"/>
    <w:rsid w:val="00403BF1"/>
    <w:rsid w:val="00724EA0"/>
    <w:rsid w:val="00B77A37"/>
    <w:rsid w:val="00C24969"/>
    <w:rsid w:val="00CE4208"/>
    <w:rsid w:val="00E43D77"/>
    <w:rsid w:val="00FF4D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BF1"/>
  </w:style>
  <w:style w:type="paragraph" w:styleId="Heading1">
    <w:name w:val="heading 1"/>
    <w:basedOn w:val="Normal"/>
    <w:link w:val="Heading1Char"/>
    <w:uiPriority w:val="9"/>
    <w:qFormat/>
    <w:rsid w:val="00CE420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E420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E4208"/>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E4208"/>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2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E420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E420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E420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E4208"/>
    <w:rPr>
      <w:color w:val="0000FF"/>
      <w:u w:val="single"/>
    </w:rPr>
  </w:style>
  <w:style w:type="paragraph" w:styleId="z-TopofForm">
    <w:name w:val="HTML Top of Form"/>
    <w:basedOn w:val="Normal"/>
    <w:next w:val="Normal"/>
    <w:link w:val="z-TopofFormChar"/>
    <w:hidden/>
    <w:uiPriority w:val="99"/>
    <w:semiHidden/>
    <w:unhideWhenUsed/>
    <w:rsid w:val="00CE4208"/>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E420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E4208"/>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E4208"/>
    <w:rPr>
      <w:rFonts w:ascii="Arial" w:eastAsia="Times New Roman" w:hAnsi="Arial" w:cs="Arial"/>
      <w:vanish/>
      <w:sz w:val="16"/>
      <w:szCs w:val="16"/>
    </w:rPr>
  </w:style>
  <w:style w:type="character" w:customStyle="1" w:styleId="ezoic-ad">
    <w:name w:val="ezoic-ad"/>
    <w:basedOn w:val="DefaultParagraphFont"/>
    <w:rsid w:val="00CE4208"/>
  </w:style>
  <w:style w:type="paragraph" w:customStyle="1" w:styleId="post-meta">
    <w:name w:val="post-meta"/>
    <w:basedOn w:val="Normal"/>
    <w:rsid w:val="00CE4208"/>
    <w:pPr>
      <w:spacing w:before="100" w:beforeAutospacing="1" w:after="100" w:afterAutospacing="1"/>
    </w:pPr>
    <w:rPr>
      <w:rFonts w:ascii="Times New Roman" w:eastAsia="Times New Roman" w:hAnsi="Times New Roman" w:cs="Times New Roman"/>
      <w:sz w:val="24"/>
      <w:szCs w:val="24"/>
    </w:rPr>
  </w:style>
  <w:style w:type="character" w:customStyle="1" w:styleId="post-views-label">
    <w:name w:val="post-views-label"/>
    <w:basedOn w:val="DefaultParagraphFont"/>
    <w:rsid w:val="00CE4208"/>
  </w:style>
  <w:style w:type="character" w:customStyle="1" w:styleId="post-views-count">
    <w:name w:val="post-views-count"/>
    <w:basedOn w:val="DefaultParagraphFont"/>
    <w:rsid w:val="00CE4208"/>
  </w:style>
  <w:style w:type="character" w:styleId="Strong">
    <w:name w:val="Strong"/>
    <w:basedOn w:val="DefaultParagraphFont"/>
    <w:uiPriority w:val="22"/>
    <w:qFormat/>
    <w:rsid w:val="00CE4208"/>
    <w:rPr>
      <w:b/>
      <w:bCs/>
    </w:rPr>
  </w:style>
  <w:style w:type="paragraph" w:styleId="NormalWeb">
    <w:name w:val="Normal (Web)"/>
    <w:basedOn w:val="Normal"/>
    <w:uiPriority w:val="99"/>
    <w:semiHidden/>
    <w:unhideWhenUsed/>
    <w:rsid w:val="00CE4208"/>
    <w:pPr>
      <w:spacing w:before="100" w:beforeAutospacing="1" w:after="100" w:afterAutospacing="1"/>
    </w:pPr>
    <w:rPr>
      <w:rFonts w:ascii="Times New Roman" w:eastAsia="Times New Roman" w:hAnsi="Times New Roman" w:cs="Times New Roman"/>
      <w:sz w:val="24"/>
      <w:szCs w:val="24"/>
    </w:rPr>
  </w:style>
  <w:style w:type="character" w:customStyle="1" w:styleId="ctatext">
    <w:name w:val="ctatext"/>
    <w:basedOn w:val="DefaultParagraphFont"/>
    <w:rsid w:val="00CE4208"/>
  </w:style>
  <w:style w:type="character" w:customStyle="1" w:styleId="posttitle">
    <w:name w:val="posttitle"/>
    <w:basedOn w:val="DefaultParagraphFont"/>
    <w:rsid w:val="00CE4208"/>
  </w:style>
  <w:style w:type="character" w:customStyle="1" w:styleId="crptitle">
    <w:name w:val="crp_title"/>
    <w:basedOn w:val="DefaultParagraphFont"/>
    <w:rsid w:val="00CE4208"/>
  </w:style>
  <w:style w:type="character" w:customStyle="1" w:styleId="reportline">
    <w:name w:val="reportline"/>
    <w:basedOn w:val="DefaultParagraphFont"/>
    <w:rsid w:val="00CE4208"/>
  </w:style>
  <w:style w:type="character" w:customStyle="1" w:styleId="ez-report-ad-button">
    <w:name w:val="ez-report-ad-button"/>
    <w:basedOn w:val="DefaultParagraphFont"/>
    <w:rsid w:val="00CE4208"/>
  </w:style>
  <w:style w:type="paragraph" w:styleId="Header">
    <w:name w:val="header"/>
    <w:basedOn w:val="Normal"/>
    <w:link w:val="HeaderChar"/>
    <w:uiPriority w:val="99"/>
    <w:semiHidden/>
    <w:unhideWhenUsed/>
    <w:rsid w:val="00CE4208"/>
    <w:pPr>
      <w:tabs>
        <w:tab w:val="center" w:pos="4680"/>
        <w:tab w:val="right" w:pos="9360"/>
      </w:tabs>
    </w:pPr>
  </w:style>
  <w:style w:type="character" w:customStyle="1" w:styleId="HeaderChar">
    <w:name w:val="Header Char"/>
    <w:basedOn w:val="DefaultParagraphFont"/>
    <w:link w:val="Header"/>
    <w:uiPriority w:val="99"/>
    <w:semiHidden/>
    <w:rsid w:val="00CE4208"/>
  </w:style>
  <w:style w:type="paragraph" w:styleId="Footer">
    <w:name w:val="footer"/>
    <w:basedOn w:val="Normal"/>
    <w:link w:val="FooterChar"/>
    <w:uiPriority w:val="99"/>
    <w:semiHidden/>
    <w:unhideWhenUsed/>
    <w:rsid w:val="00CE4208"/>
    <w:pPr>
      <w:tabs>
        <w:tab w:val="center" w:pos="4680"/>
        <w:tab w:val="right" w:pos="9360"/>
      </w:tabs>
    </w:pPr>
  </w:style>
  <w:style w:type="character" w:customStyle="1" w:styleId="FooterChar">
    <w:name w:val="Footer Char"/>
    <w:basedOn w:val="DefaultParagraphFont"/>
    <w:link w:val="Footer"/>
    <w:uiPriority w:val="99"/>
    <w:semiHidden/>
    <w:rsid w:val="00CE4208"/>
  </w:style>
  <w:style w:type="paragraph" w:styleId="ListParagraph">
    <w:name w:val="List Paragraph"/>
    <w:basedOn w:val="Normal"/>
    <w:uiPriority w:val="34"/>
    <w:qFormat/>
    <w:rsid w:val="00CE4208"/>
    <w:pPr>
      <w:ind w:left="720"/>
      <w:contextualSpacing/>
    </w:pPr>
  </w:style>
  <w:style w:type="paragraph" w:customStyle="1" w:styleId="toctitle">
    <w:name w:val="toc_title"/>
    <w:basedOn w:val="Normal"/>
    <w:rsid w:val="00C24969"/>
    <w:pPr>
      <w:spacing w:before="100" w:beforeAutospacing="1" w:after="100" w:afterAutospacing="1"/>
    </w:pPr>
    <w:rPr>
      <w:rFonts w:ascii="Times New Roman" w:eastAsia="Times New Roman" w:hAnsi="Times New Roman" w:cs="Times New Roman"/>
      <w:sz w:val="24"/>
      <w:szCs w:val="24"/>
    </w:rPr>
  </w:style>
  <w:style w:type="character" w:customStyle="1" w:styleId="toctoggle">
    <w:name w:val="toc_toggle"/>
    <w:basedOn w:val="DefaultParagraphFont"/>
    <w:rsid w:val="00C24969"/>
  </w:style>
  <w:style w:type="paragraph" w:customStyle="1" w:styleId="wp-caption-text">
    <w:name w:val="wp-caption-text"/>
    <w:basedOn w:val="Normal"/>
    <w:rsid w:val="00C24969"/>
    <w:pPr>
      <w:spacing w:before="100" w:beforeAutospacing="1" w:after="100" w:afterAutospacing="1"/>
    </w:pPr>
    <w:rPr>
      <w:rFonts w:ascii="Times New Roman" w:eastAsia="Times New Roman" w:hAnsi="Times New Roman" w:cs="Times New Roman"/>
      <w:sz w:val="24"/>
      <w:szCs w:val="24"/>
    </w:rPr>
  </w:style>
  <w:style w:type="character" w:customStyle="1" w:styleId="a2alabel">
    <w:name w:val="a2a_label"/>
    <w:basedOn w:val="DefaultParagraphFont"/>
    <w:rsid w:val="00C24969"/>
  </w:style>
  <w:style w:type="character" w:customStyle="1" w:styleId="tagtext">
    <w:name w:val="tagtext"/>
    <w:basedOn w:val="DefaultParagraphFont"/>
    <w:rsid w:val="00C24969"/>
  </w:style>
  <w:style w:type="paragraph" w:customStyle="1" w:styleId="comment-form-comment">
    <w:name w:val="comment-form-comment"/>
    <w:basedOn w:val="Normal"/>
    <w:rsid w:val="00C24969"/>
    <w:pPr>
      <w:spacing w:before="100" w:beforeAutospacing="1" w:after="100" w:afterAutospacing="1"/>
    </w:pPr>
    <w:rPr>
      <w:rFonts w:ascii="Times New Roman" w:eastAsia="Times New Roman" w:hAnsi="Times New Roman" w:cs="Times New Roman"/>
      <w:sz w:val="24"/>
      <w:szCs w:val="24"/>
    </w:rPr>
  </w:style>
  <w:style w:type="paragraph" w:customStyle="1" w:styleId="comment-form-author">
    <w:name w:val="comment-form-author"/>
    <w:basedOn w:val="Normal"/>
    <w:rsid w:val="00C24969"/>
    <w:pPr>
      <w:spacing w:before="100" w:beforeAutospacing="1" w:after="100" w:afterAutospacing="1"/>
    </w:pPr>
    <w:rPr>
      <w:rFonts w:ascii="Times New Roman" w:eastAsia="Times New Roman" w:hAnsi="Times New Roman" w:cs="Times New Roman"/>
      <w:sz w:val="24"/>
      <w:szCs w:val="24"/>
    </w:rPr>
  </w:style>
  <w:style w:type="paragraph" w:customStyle="1" w:styleId="comment-form-email">
    <w:name w:val="comment-form-email"/>
    <w:basedOn w:val="Normal"/>
    <w:rsid w:val="00C24969"/>
    <w:pPr>
      <w:spacing w:before="100" w:beforeAutospacing="1" w:after="100" w:afterAutospacing="1"/>
    </w:pPr>
    <w:rPr>
      <w:rFonts w:ascii="Times New Roman" w:eastAsia="Times New Roman" w:hAnsi="Times New Roman" w:cs="Times New Roman"/>
      <w:sz w:val="24"/>
      <w:szCs w:val="24"/>
    </w:rPr>
  </w:style>
  <w:style w:type="paragraph" w:customStyle="1" w:styleId="comment-form-url">
    <w:name w:val="comment-form-url"/>
    <w:basedOn w:val="Normal"/>
    <w:rsid w:val="00C24969"/>
    <w:pPr>
      <w:spacing w:before="100" w:beforeAutospacing="1" w:after="100" w:afterAutospacing="1"/>
    </w:pPr>
    <w:rPr>
      <w:rFonts w:ascii="Times New Roman" w:eastAsia="Times New Roman" w:hAnsi="Times New Roman" w:cs="Times New Roman"/>
      <w:sz w:val="24"/>
      <w:szCs w:val="24"/>
    </w:rPr>
  </w:style>
  <w:style w:type="paragraph" w:customStyle="1" w:styleId="form-submit">
    <w:name w:val="form-submit"/>
    <w:basedOn w:val="Normal"/>
    <w:rsid w:val="00C24969"/>
    <w:pPr>
      <w:spacing w:before="100" w:beforeAutospacing="1" w:after="100" w:afterAutospacing="1"/>
    </w:pPr>
    <w:rPr>
      <w:rFonts w:ascii="Times New Roman" w:eastAsia="Times New Roman" w:hAnsi="Times New Roman" w:cs="Times New Roman"/>
      <w:sz w:val="24"/>
      <w:szCs w:val="24"/>
    </w:rPr>
  </w:style>
  <w:style w:type="paragraph" w:customStyle="1" w:styleId="akismetcommentformprivacynotice">
    <w:name w:val="akismet_comment_form_privacy_notice"/>
    <w:basedOn w:val="Normal"/>
    <w:rsid w:val="00C24969"/>
    <w:pPr>
      <w:spacing w:before="100" w:beforeAutospacing="1" w:after="100" w:afterAutospacing="1"/>
    </w:pPr>
    <w:rPr>
      <w:rFonts w:ascii="Times New Roman" w:eastAsia="Times New Roman" w:hAnsi="Times New Roman" w:cs="Times New Roman"/>
      <w:sz w:val="24"/>
      <w:szCs w:val="24"/>
    </w:rPr>
  </w:style>
  <w:style w:type="character" w:customStyle="1" w:styleId="copyright-left-text">
    <w:name w:val="copyright-left-text"/>
    <w:basedOn w:val="DefaultParagraphFont"/>
    <w:rsid w:val="00C24969"/>
  </w:style>
  <w:style w:type="paragraph" w:styleId="BalloonText">
    <w:name w:val="Balloon Text"/>
    <w:basedOn w:val="Normal"/>
    <w:link w:val="BalloonTextChar"/>
    <w:uiPriority w:val="99"/>
    <w:semiHidden/>
    <w:unhideWhenUsed/>
    <w:rsid w:val="00C24969"/>
    <w:rPr>
      <w:rFonts w:ascii="Tahoma" w:hAnsi="Tahoma" w:cs="Tahoma"/>
      <w:sz w:val="16"/>
      <w:szCs w:val="16"/>
    </w:rPr>
  </w:style>
  <w:style w:type="character" w:customStyle="1" w:styleId="BalloonTextChar">
    <w:name w:val="Balloon Text Char"/>
    <w:basedOn w:val="DefaultParagraphFont"/>
    <w:link w:val="BalloonText"/>
    <w:uiPriority w:val="99"/>
    <w:semiHidden/>
    <w:rsid w:val="00C249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86373259">
      <w:bodyDiv w:val="1"/>
      <w:marLeft w:val="0"/>
      <w:marRight w:val="0"/>
      <w:marTop w:val="0"/>
      <w:marBottom w:val="0"/>
      <w:divBdr>
        <w:top w:val="none" w:sz="0" w:space="0" w:color="auto"/>
        <w:left w:val="none" w:sz="0" w:space="0" w:color="auto"/>
        <w:bottom w:val="none" w:sz="0" w:space="0" w:color="auto"/>
        <w:right w:val="none" w:sz="0" w:space="0" w:color="auto"/>
      </w:divBdr>
      <w:divsChild>
        <w:div w:id="1222789127">
          <w:marLeft w:val="0"/>
          <w:marRight w:val="0"/>
          <w:marTop w:val="100"/>
          <w:marBottom w:val="100"/>
          <w:divBdr>
            <w:top w:val="none" w:sz="0" w:space="0" w:color="auto"/>
            <w:left w:val="none" w:sz="0" w:space="0" w:color="auto"/>
            <w:bottom w:val="none" w:sz="0" w:space="0" w:color="auto"/>
            <w:right w:val="none" w:sz="0" w:space="0" w:color="auto"/>
          </w:divBdr>
          <w:divsChild>
            <w:div w:id="2044986541">
              <w:marLeft w:val="0"/>
              <w:marRight w:val="0"/>
              <w:marTop w:val="0"/>
              <w:marBottom w:val="0"/>
              <w:divBdr>
                <w:top w:val="none" w:sz="0" w:space="0" w:color="auto"/>
                <w:left w:val="none" w:sz="0" w:space="0" w:color="auto"/>
                <w:bottom w:val="none" w:sz="0" w:space="0" w:color="auto"/>
                <w:right w:val="none" w:sz="0" w:space="0" w:color="auto"/>
              </w:divBdr>
            </w:div>
            <w:div w:id="1784153747">
              <w:marLeft w:val="0"/>
              <w:marRight w:val="0"/>
              <w:marTop w:val="0"/>
              <w:marBottom w:val="0"/>
              <w:divBdr>
                <w:top w:val="none" w:sz="0" w:space="0" w:color="auto"/>
                <w:left w:val="none" w:sz="0" w:space="0" w:color="auto"/>
                <w:bottom w:val="none" w:sz="0" w:space="0" w:color="auto"/>
                <w:right w:val="none" w:sz="0" w:space="0" w:color="auto"/>
              </w:divBdr>
            </w:div>
          </w:divsChild>
        </w:div>
        <w:div w:id="878519202">
          <w:marLeft w:val="0"/>
          <w:marRight w:val="0"/>
          <w:marTop w:val="0"/>
          <w:marBottom w:val="0"/>
          <w:divBdr>
            <w:top w:val="none" w:sz="0" w:space="0" w:color="auto"/>
            <w:left w:val="none" w:sz="0" w:space="0" w:color="auto"/>
            <w:bottom w:val="none" w:sz="0" w:space="0" w:color="auto"/>
            <w:right w:val="none" w:sz="0" w:space="0" w:color="auto"/>
          </w:divBdr>
          <w:divsChild>
            <w:div w:id="1234125787">
              <w:marLeft w:val="0"/>
              <w:marRight w:val="0"/>
              <w:marTop w:val="100"/>
              <w:marBottom w:val="100"/>
              <w:divBdr>
                <w:top w:val="none" w:sz="0" w:space="0" w:color="auto"/>
                <w:left w:val="none" w:sz="0" w:space="0" w:color="auto"/>
                <w:bottom w:val="none" w:sz="0" w:space="0" w:color="auto"/>
                <w:right w:val="none" w:sz="0" w:space="0" w:color="auto"/>
              </w:divBdr>
            </w:div>
          </w:divsChild>
        </w:div>
        <w:div w:id="1170217520">
          <w:marLeft w:val="0"/>
          <w:marRight w:val="0"/>
          <w:marTop w:val="0"/>
          <w:marBottom w:val="0"/>
          <w:divBdr>
            <w:top w:val="none" w:sz="0" w:space="0" w:color="auto"/>
            <w:left w:val="none" w:sz="0" w:space="0" w:color="auto"/>
            <w:bottom w:val="none" w:sz="0" w:space="0" w:color="auto"/>
            <w:right w:val="none" w:sz="0" w:space="0" w:color="auto"/>
          </w:divBdr>
          <w:divsChild>
            <w:div w:id="328290992">
              <w:marLeft w:val="0"/>
              <w:marRight w:val="0"/>
              <w:marTop w:val="0"/>
              <w:marBottom w:val="0"/>
              <w:divBdr>
                <w:top w:val="none" w:sz="0" w:space="0" w:color="auto"/>
                <w:left w:val="none" w:sz="0" w:space="0" w:color="auto"/>
                <w:bottom w:val="none" w:sz="0" w:space="0" w:color="auto"/>
                <w:right w:val="none" w:sz="0" w:space="0" w:color="auto"/>
              </w:divBdr>
              <w:divsChild>
                <w:div w:id="1554779417">
                  <w:marLeft w:val="0"/>
                  <w:marRight w:val="0"/>
                  <w:marTop w:val="100"/>
                  <w:marBottom w:val="100"/>
                  <w:divBdr>
                    <w:top w:val="none" w:sz="0" w:space="0" w:color="auto"/>
                    <w:left w:val="none" w:sz="0" w:space="0" w:color="auto"/>
                    <w:bottom w:val="none" w:sz="0" w:space="0" w:color="auto"/>
                    <w:right w:val="none" w:sz="0" w:space="0" w:color="auto"/>
                  </w:divBdr>
                  <w:divsChild>
                    <w:div w:id="1319109781">
                      <w:marLeft w:val="0"/>
                      <w:marRight w:val="0"/>
                      <w:marTop w:val="0"/>
                      <w:marBottom w:val="0"/>
                      <w:divBdr>
                        <w:top w:val="none" w:sz="0" w:space="0" w:color="auto"/>
                        <w:left w:val="none" w:sz="0" w:space="0" w:color="auto"/>
                        <w:bottom w:val="none" w:sz="0" w:space="0" w:color="auto"/>
                        <w:right w:val="none" w:sz="0" w:space="0" w:color="auto"/>
                      </w:divBdr>
                      <w:divsChild>
                        <w:div w:id="1920600501">
                          <w:marLeft w:val="0"/>
                          <w:marRight w:val="0"/>
                          <w:marTop w:val="0"/>
                          <w:marBottom w:val="0"/>
                          <w:divBdr>
                            <w:top w:val="none" w:sz="0" w:space="0" w:color="auto"/>
                            <w:left w:val="none" w:sz="0" w:space="0" w:color="auto"/>
                            <w:bottom w:val="none" w:sz="0" w:space="0" w:color="auto"/>
                            <w:right w:val="none" w:sz="0" w:space="0" w:color="auto"/>
                          </w:divBdr>
                          <w:divsChild>
                            <w:div w:id="2112968507">
                              <w:marLeft w:val="0"/>
                              <w:marRight w:val="0"/>
                              <w:marTop w:val="0"/>
                              <w:marBottom w:val="0"/>
                              <w:divBdr>
                                <w:top w:val="none" w:sz="0" w:space="0" w:color="auto"/>
                                <w:left w:val="none" w:sz="0" w:space="0" w:color="auto"/>
                                <w:bottom w:val="none" w:sz="0" w:space="0" w:color="auto"/>
                                <w:right w:val="none" w:sz="0" w:space="0" w:color="auto"/>
                              </w:divBdr>
                            </w:div>
                            <w:div w:id="1341348917">
                              <w:marLeft w:val="0"/>
                              <w:marRight w:val="0"/>
                              <w:marTop w:val="0"/>
                              <w:marBottom w:val="0"/>
                              <w:divBdr>
                                <w:top w:val="none" w:sz="0" w:space="0" w:color="auto"/>
                                <w:left w:val="none" w:sz="0" w:space="0" w:color="auto"/>
                                <w:bottom w:val="none" w:sz="0" w:space="0" w:color="auto"/>
                                <w:right w:val="none" w:sz="0" w:space="0" w:color="auto"/>
                              </w:divBdr>
                              <w:divsChild>
                                <w:div w:id="399792899">
                                  <w:marLeft w:val="0"/>
                                  <w:marRight w:val="0"/>
                                  <w:marTop w:val="0"/>
                                  <w:marBottom w:val="0"/>
                                  <w:divBdr>
                                    <w:top w:val="none" w:sz="0" w:space="0" w:color="auto"/>
                                    <w:left w:val="none" w:sz="0" w:space="0" w:color="auto"/>
                                    <w:bottom w:val="none" w:sz="0" w:space="0" w:color="auto"/>
                                    <w:right w:val="none" w:sz="0" w:space="0" w:color="auto"/>
                                  </w:divBdr>
                                </w:div>
                                <w:div w:id="1413891491">
                                  <w:marLeft w:val="0"/>
                                  <w:marRight w:val="0"/>
                                  <w:marTop w:val="0"/>
                                  <w:marBottom w:val="240"/>
                                  <w:divBdr>
                                    <w:top w:val="none" w:sz="0" w:space="0" w:color="auto"/>
                                    <w:left w:val="none" w:sz="0" w:space="0" w:color="auto"/>
                                    <w:bottom w:val="none" w:sz="0" w:space="0" w:color="auto"/>
                                    <w:right w:val="none" w:sz="0" w:space="0" w:color="auto"/>
                                  </w:divBdr>
                                  <w:divsChild>
                                    <w:div w:id="1985773546">
                                      <w:marLeft w:val="0"/>
                                      <w:marRight w:val="0"/>
                                      <w:marTop w:val="0"/>
                                      <w:marBottom w:val="0"/>
                                      <w:divBdr>
                                        <w:top w:val="none" w:sz="0" w:space="0" w:color="auto"/>
                                        <w:left w:val="none" w:sz="0" w:space="0" w:color="auto"/>
                                        <w:bottom w:val="none" w:sz="0" w:space="0" w:color="auto"/>
                                        <w:right w:val="none" w:sz="0" w:space="0" w:color="auto"/>
                                      </w:divBdr>
                                    </w:div>
                                  </w:divsChild>
                                </w:div>
                                <w:div w:id="1846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3171">
                          <w:marLeft w:val="0"/>
                          <w:marRight w:val="0"/>
                          <w:marTop w:val="0"/>
                          <w:marBottom w:val="0"/>
                          <w:divBdr>
                            <w:top w:val="none" w:sz="0" w:space="0" w:color="auto"/>
                            <w:left w:val="none" w:sz="0" w:space="0" w:color="auto"/>
                            <w:bottom w:val="none" w:sz="0" w:space="0" w:color="auto"/>
                            <w:right w:val="none" w:sz="0" w:space="0" w:color="auto"/>
                          </w:divBdr>
                          <w:divsChild>
                            <w:div w:id="1298607984">
                              <w:marLeft w:val="0"/>
                              <w:marRight w:val="0"/>
                              <w:marTop w:val="0"/>
                              <w:marBottom w:val="376"/>
                              <w:divBdr>
                                <w:top w:val="none" w:sz="0" w:space="0" w:color="auto"/>
                                <w:left w:val="none" w:sz="0" w:space="0" w:color="auto"/>
                                <w:bottom w:val="none" w:sz="0" w:space="0" w:color="auto"/>
                                <w:right w:val="none" w:sz="0" w:space="0" w:color="auto"/>
                              </w:divBdr>
                              <w:divsChild>
                                <w:div w:id="1956475373">
                                  <w:marLeft w:val="0"/>
                                  <w:marRight w:val="0"/>
                                  <w:marTop w:val="0"/>
                                  <w:marBottom w:val="0"/>
                                  <w:divBdr>
                                    <w:top w:val="none" w:sz="0" w:space="0" w:color="auto"/>
                                    <w:left w:val="none" w:sz="0" w:space="0" w:color="auto"/>
                                    <w:bottom w:val="none" w:sz="0" w:space="0" w:color="auto"/>
                                    <w:right w:val="none" w:sz="0" w:space="0" w:color="auto"/>
                                  </w:divBdr>
                                </w:div>
                              </w:divsChild>
                            </w:div>
                            <w:div w:id="549655936">
                              <w:marLeft w:val="0"/>
                              <w:marRight w:val="0"/>
                              <w:marTop w:val="0"/>
                              <w:marBottom w:val="376"/>
                              <w:divBdr>
                                <w:top w:val="none" w:sz="0" w:space="0" w:color="auto"/>
                                <w:left w:val="none" w:sz="0" w:space="0" w:color="auto"/>
                                <w:bottom w:val="none" w:sz="0" w:space="0" w:color="auto"/>
                                <w:right w:val="none" w:sz="0" w:space="0" w:color="auto"/>
                              </w:divBdr>
                              <w:divsChild>
                                <w:div w:id="885261747">
                                  <w:marLeft w:val="0"/>
                                  <w:marRight w:val="0"/>
                                  <w:marTop w:val="0"/>
                                  <w:marBottom w:val="0"/>
                                  <w:divBdr>
                                    <w:top w:val="none" w:sz="0" w:space="0" w:color="auto"/>
                                    <w:left w:val="none" w:sz="0" w:space="0" w:color="auto"/>
                                    <w:bottom w:val="none" w:sz="0" w:space="0" w:color="auto"/>
                                    <w:right w:val="none" w:sz="0" w:space="0" w:color="auto"/>
                                  </w:divBdr>
                                </w:div>
                              </w:divsChild>
                            </w:div>
                            <w:div w:id="174999461">
                              <w:marLeft w:val="0"/>
                              <w:marRight w:val="0"/>
                              <w:marTop w:val="0"/>
                              <w:marBottom w:val="376"/>
                              <w:divBdr>
                                <w:top w:val="none" w:sz="0" w:space="0" w:color="auto"/>
                                <w:left w:val="none" w:sz="0" w:space="0" w:color="auto"/>
                                <w:bottom w:val="none" w:sz="0" w:space="0" w:color="auto"/>
                                <w:right w:val="none" w:sz="0" w:space="0" w:color="auto"/>
                              </w:divBdr>
                              <w:divsChild>
                                <w:div w:id="1256941349">
                                  <w:marLeft w:val="0"/>
                                  <w:marRight w:val="0"/>
                                  <w:marTop w:val="0"/>
                                  <w:marBottom w:val="0"/>
                                  <w:divBdr>
                                    <w:top w:val="none" w:sz="0" w:space="0" w:color="auto"/>
                                    <w:left w:val="none" w:sz="0" w:space="0" w:color="auto"/>
                                    <w:bottom w:val="none" w:sz="0" w:space="0" w:color="auto"/>
                                    <w:right w:val="none" w:sz="0" w:space="0" w:color="auto"/>
                                  </w:divBdr>
                                </w:div>
                              </w:divsChild>
                            </w:div>
                            <w:div w:id="1936595483">
                              <w:marLeft w:val="0"/>
                              <w:marRight w:val="0"/>
                              <w:marTop w:val="0"/>
                              <w:marBottom w:val="376"/>
                              <w:divBdr>
                                <w:top w:val="none" w:sz="0" w:space="0" w:color="auto"/>
                                <w:left w:val="none" w:sz="0" w:space="0" w:color="auto"/>
                                <w:bottom w:val="none" w:sz="0" w:space="0" w:color="auto"/>
                                <w:right w:val="none" w:sz="0" w:space="0" w:color="auto"/>
                              </w:divBdr>
                              <w:divsChild>
                                <w:div w:id="3301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576753">
              <w:marLeft w:val="0"/>
              <w:marRight w:val="0"/>
              <w:marTop w:val="0"/>
              <w:marBottom w:val="0"/>
              <w:divBdr>
                <w:top w:val="none" w:sz="0" w:space="0" w:color="auto"/>
                <w:left w:val="none" w:sz="0" w:space="0" w:color="auto"/>
                <w:bottom w:val="none" w:sz="0" w:space="0" w:color="auto"/>
                <w:right w:val="none" w:sz="0" w:space="0" w:color="auto"/>
              </w:divBdr>
              <w:divsChild>
                <w:div w:id="73721684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949361696">
      <w:bodyDiv w:val="1"/>
      <w:marLeft w:val="0"/>
      <w:marRight w:val="0"/>
      <w:marTop w:val="0"/>
      <w:marBottom w:val="0"/>
      <w:divBdr>
        <w:top w:val="none" w:sz="0" w:space="0" w:color="auto"/>
        <w:left w:val="none" w:sz="0" w:space="0" w:color="auto"/>
        <w:bottom w:val="none" w:sz="0" w:space="0" w:color="auto"/>
        <w:right w:val="none" w:sz="0" w:space="0" w:color="auto"/>
      </w:divBdr>
      <w:divsChild>
        <w:div w:id="2109619735">
          <w:marLeft w:val="0"/>
          <w:marRight w:val="0"/>
          <w:marTop w:val="0"/>
          <w:marBottom w:val="0"/>
          <w:divBdr>
            <w:top w:val="none" w:sz="0" w:space="0" w:color="auto"/>
            <w:left w:val="none" w:sz="0" w:space="0" w:color="auto"/>
            <w:bottom w:val="none" w:sz="0" w:space="0" w:color="auto"/>
            <w:right w:val="none" w:sz="0" w:space="0" w:color="auto"/>
          </w:divBdr>
          <w:divsChild>
            <w:div w:id="1415591316">
              <w:marLeft w:val="0"/>
              <w:marRight w:val="0"/>
              <w:marTop w:val="0"/>
              <w:marBottom w:val="0"/>
              <w:divBdr>
                <w:top w:val="none" w:sz="0" w:space="0" w:color="auto"/>
                <w:left w:val="none" w:sz="0" w:space="0" w:color="auto"/>
                <w:bottom w:val="none" w:sz="0" w:space="0" w:color="auto"/>
                <w:right w:val="none" w:sz="0" w:space="0" w:color="auto"/>
              </w:divBdr>
              <w:divsChild>
                <w:div w:id="1921209782">
                  <w:marLeft w:val="0"/>
                  <w:marRight w:val="0"/>
                  <w:marTop w:val="100"/>
                  <w:marBottom w:val="0"/>
                  <w:divBdr>
                    <w:top w:val="none" w:sz="0" w:space="0" w:color="auto"/>
                    <w:left w:val="none" w:sz="0" w:space="0" w:color="auto"/>
                    <w:bottom w:val="none" w:sz="0" w:space="0" w:color="auto"/>
                    <w:right w:val="none" w:sz="0" w:space="0" w:color="auto"/>
                  </w:divBdr>
                </w:div>
                <w:div w:id="395592204">
                  <w:marLeft w:val="0"/>
                  <w:marRight w:val="0"/>
                  <w:marTop w:val="0"/>
                  <w:marBottom w:val="0"/>
                  <w:divBdr>
                    <w:top w:val="none" w:sz="0" w:space="0" w:color="auto"/>
                    <w:left w:val="single" w:sz="4" w:space="0" w:color="E2E2E2"/>
                    <w:bottom w:val="none" w:sz="0" w:space="0" w:color="auto"/>
                    <w:right w:val="none" w:sz="0" w:space="0" w:color="auto"/>
                  </w:divBdr>
                </w:div>
              </w:divsChild>
            </w:div>
          </w:divsChild>
        </w:div>
        <w:div w:id="1835802009">
          <w:marLeft w:val="0"/>
          <w:marRight w:val="0"/>
          <w:marTop w:val="0"/>
          <w:marBottom w:val="0"/>
          <w:divBdr>
            <w:top w:val="none" w:sz="0" w:space="0" w:color="auto"/>
            <w:left w:val="none" w:sz="0" w:space="0" w:color="auto"/>
            <w:bottom w:val="none" w:sz="0" w:space="0" w:color="auto"/>
            <w:right w:val="none" w:sz="0" w:space="0" w:color="auto"/>
          </w:divBdr>
          <w:divsChild>
            <w:div w:id="2069909992">
              <w:marLeft w:val="0"/>
              <w:marRight w:val="0"/>
              <w:marTop w:val="0"/>
              <w:marBottom w:val="0"/>
              <w:divBdr>
                <w:top w:val="none" w:sz="0" w:space="0" w:color="auto"/>
                <w:left w:val="none" w:sz="0" w:space="0" w:color="auto"/>
                <w:bottom w:val="none" w:sz="0" w:space="0" w:color="auto"/>
                <w:right w:val="none" w:sz="0" w:space="0" w:color="auto"/>
              </w:divBdr>
              <w:divsChild>
                <w:div w:id="1292590633">
                  <w:marLeft w:val="0"/>
                  <w:marRight w:val="0"/>
                  <w:marTop w:val="0"/>
                  <w:marBottom w:val="0"/>
                  <w:divBdr>
                    <w:top w:val="none" w:sz="0" w:space="0" w:color="auto"/>
                    <w:left w:val="none" w:sz="0" w:space="0" w:color="auto"/>
                    <w:bottom w:val="none" w:sz="0" w:space="0" w:color="auto"/>
                    <w:right w:val="none" w:sz="0" w:space="0" w:color="auto"/>
                  </w:divBdr>
                  <w:divsChild>
                    <w:div w:id="2095586598">
                      <w:marLeft w:val="0"/>
                      <w:marRight w:val="0"/>
                      <w:marTop w:val="0"/>
                      <w:marBottom w:val="250"/>
                      <w:divBdr>
                        <w:top w:val="none" w:sz="0" w:space="0" w:color="auto"/>
                        <w:left w:val="none" w:sz="0" w:space="0" w:color="auto"/>
                        <w:bottom w:val="none" w:sz="0" w:space="0" w:color="auto"/>
                        <w:right w:val="none" w:sz="0" w:space="0" w:color="auto"/>
                      </w:divBdr>
                      <w:divsChild>
                        <w:div w:id="479542311">
                          <w:marLeft w:val="0"/>
                          <w:marRight w:val="0"/>
                          <w:marTop w:val="0"/>
                          <w:marBottom w:val="0"/>
                          <w:divBdr>
                            <w:top w:val="none" w:sz="0" w:space="0" w:color="auto"/>
                            <w:left w:val="none" w:sz="0" w:space="0" w:color="auto"/>
                            <w:bottom w:val="none" w:sz="0" w:space="0" w:color="auto"/>
                            <w:right w:val="none" w:sz="0" w:space="0" w:color="auto"/>
                          </w:divBdr>
                        </w:div>
                        <w:div w:id="910307524">
                          <w:marLeft w:val="0"/>
                          <w:marRight w:val="0"/>
                          <w:marTop w:val="0"/>
                          <w:marBottom w:val="0"/>
                          <w:divBdr>
                            <w:top w:val="none" w:sz="0" w:space="0" w:color="auto"/>
                            <w:left w:val="none" w:sz="0" w:space="0" w:color="auto"/>
                            <w:bottom w:val="none" w:sz="0" w:space="0" w:color="auto"/>
                            <w:right w:val="none" w:sz="0" w:space="0" w:color="auto"/>
                          </w:divBdr>
                        </w:div>
                        <w:div w:id="1723409197">
                          <w:marLeft w:val="0"/>
                          <w:marRight w:val="0"/>
                          <w:marTop w:val="0"/>
                          <w:marBottom w:val="0"/>
                          <w:divBdr>
                            <w:top w:val="none" w:sz="0" w:space="0" w:color="auto"/>
                            <w:left w:val="none" w:sz="0" w:space="0" w:color="auto"/>
                            <w:bottom w:val="none" w:sz="0" w:space="0" w:color="auto"/>
                            <w:right w:val="none" w:sz="0" w:space="0" w:color="auto"/>
                          </w:divBdr>
                        </w:div>
                      </w:divsChild>
                    </w:div>
                    <w:div w:id="1819298391">
                      <w:marLeft w:val="0"/>
                      <w:marRight w:val="0"/>
                      <w:marTop w:val="0"/>
                      <w:marBottom w:val="250"/>
                      <w:divBdr>
                        <w:top w:val="none" w:sz="0" w:space="0" w:color="auto"/>
                        <w:left w:val="none" w:sz="0" w:space="0" w:color="auto"/>
                        <w:bottom w:val="none" w:sz="0" w:space="0" w:color="auto"/>
                        <w:right w:val="none" w:sz="0" w:space="0" w:color="auto"/>
                      </w:divBdr>
                      <w:divsChild>
                        <w:div w:id="1087994708">
                          <w:marLeft w:val="0"/>
                          <w:marRight w:val="0"/>
                          <w:marTop w:val="0"/>
                          <w:marBottom w:val="0"/>
                          <w:divBdr>
                            <w:top w:val="none" w:sz="0" w:space="0" w:color="auto"/>
                            <w:left w:val="none" w:sz="0" w:space="0" w:color="auto"/>
                            <w:bottom w:val="none" w:sz="0" w:space="0" w:color="auto"/>
                            <w:right w:val="none" w:sz="0" w:space="0" w:color="auto"/>
                          </w:divBdr>
                          <w:divsChild>
                            <w:div w:id="580794921">
                              <w:marLeft w:val="0"/>
                              <w:marRight w:val="0"/>
                              <w:marTop w:val="0"/>
                              <w:marBottom w:val="0"/>
                              <w:divBdr>
                                <w:top w:val="none" w:sz="0" w:space="0" w:color="auto"/>
                                <w:left w:val="none" w:sz="0" w:space="0" w:color="auto"/>
                                <w:bottom w:val="none" w:sz="0" w:space="0" w:color="auto"/>
                                <w:right w:val="none" w:sz="0" w:space="0" w:color="auto"/>
                              </w:divBdr>
                              <w:divsChild>
                                <w:div w:id="1014499701">
                                  <w:marLeft w:val="125"/>
                                  <w:marRight w:val="0"/>
                                  <w:marTop w:val="0"/>
                                  <w:marBottom w:val="240"/>
                                  <w:divBdr>
                                    <w:top w:val="single" w:sz="4" w:space="6" w:color="AAAAAA"/>
                                    <w:left w:val="single" w:sz="4" w:space="6" w:color="AAAAAA"/>
                                    <w:bottom w:val="single" w:sz="4" w:space="6" w:color="AAAAAA"/>
                                    <w:right w:val="single" w:sz="4" w:space="6" w:color="AAAAAA"/>
                                  </w:divBdr>
                                </w:div>
                                <w:div w:id="1181510026">
                                  <w:marLeft w:val="0"/>
                                  <w:marRight w:val="0"/>
                                  <w:marTop w:val="72"/>
                                  <w:marBottom w:val="120"/>
                                  <w:divBdr>
                                    <w:top w:val="single" w:sz="4" w:space="3" w:color="F0F0F0"/>
                                    <w:left w:val="single" w:sz="4" w:space="2" w:color="F0F0F0"/>
                                    <w:bottom w:val="single" w:sz="4" w:space="6" w:color="F0F0F0"/>
                                    <w:right w:val="single" w:sz="4" w:space="2" w:color="F0F0F0"/>
                                  </w:divBdr>
                                </w:div>
                                <w:div w:id="1780293537">
                                  <w:blockQuote w:val="1"/>
                                  <w:marLeft w:val="0"/>
                                  <w:marRight w:val="0"/>
                                  <w:marTop w:val="60"/>
                                  <w:marBottom w:val="60"/>
                                  <w:divBdr>
                                    <w:top w:val="none" w:sz="0" w:space="0" w:color="auto"/>
                                    <w:left w:val="none" w:sz="0" w:space="0" w:color="auto"/>
                                    <w:bottom w:val="none" w:sz="0" w:space="0" w:color="auto"/>
                                    <w:right w:val="none" w:sz="0" w:space="0" w:color="auto"/>
                                  </w:divBdr>
                                </w:div>
                                <w:div w:id="1935282859">
                                  <w:blockQuote w:val="1"/>
                                  <w:marLeft w:val="0"/>
                                  <w:marRight w:val="0"/>
                                  <w:marTop w:val="60"/>
                                  <w:marBottom w:val="60"/>
                                  <w:divBdr>
                                    <w:top w:val="none" w:sz="0" w:space="0" w:color="auto"/>
                                    <w:left w:val="none" w:sz="0" w:space="0" w:color="auto"/>
                                    <w:bottom w:val="none" w:sz="0" w:space="0" w:color="auto"/>
                                    <w:right w:val="none" w:sz="0" w:space="0" w:color="auto"/>
                                  </w:divBdr>
                                </w:div>
                                <w:div w:id="944114945">
                                  <w:blockQuote w:val="1"/>
                                  <w:marLeft w:val="0"/>
                                  <w:marRight w:val="0"/>
                                  <w:marTop w:val="60"/>
                                  <w:marBottom w:val="60"/>
                                  <w:divBdr>
                                    <w:top w:val="none" w:sz="0" w:space="0" w:color="auto"/>
                                    <w:left w:val="none" w:sz="0" w:space="0" w:color="auto"/>
                                    <w:bottom w:val="none" w:sz="0" w:space="0" w:color="auto"/>
                                    <w:right w:val="none" w:sz="0" w:space="0" w:color="auto"/>
                                  </w:divBdr>
                                </w:div>
                                <w:div w:id="1893879421">
                                  <w:marLeft w:val="0"/>
                                  <w:marRight w:val="0"/>
                                  <w:marTop w:val="200"/>
                                  <w:marBottom w:val="200"/>
                                  <w:divBdr>
                                    <w:top w:val="none" w:sz="0" w:space="0" w:color="auto"/>
                                    <w:left w:val="none" w:sz="0" w:space="0" w:color="auto"/>
                                    <w:bottom w:val="none" w:sz="0" w:space="0" w:color="auto"/>
                                    <w:right w:val="none" w:sz="0" w:space="0" w:color="auto"/>
                                  </w:divBdr>
                                  <w:divsChild>
                                    <w:div w:id="192695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764767">
                      <w:marLeft w:val="0"/>
                      <w:marRight w:val="0"/>
                      <w:marTop w:val="0"/>
                      <w:marBottom w:val="250"/>
                      <w:divBdr>
                        <w:top w:val="none" w:sz="0" w:space="0" w:color="auto"/>
                        <w:left w:val="none" w:sz="0" w:space="0" w:color="auto"/>
                        <w:bottom w:val="none" w:sz="0" w:space="0" w:color="auto"/>
                        <w:right w:val="none" w:sz="0" w:space="0" w:color="auto"/>
                      </w:divBdr>
                      <w:divsChild>
                        <w:div w:id="366953171">
                          <w:marLeft w:val="0"/>
                          <w:marRight w:val="0"/>
                          <w:marTop w:val="0"/>
                          <w:marBottom w:val="0"/>
                          <w:divBdr>
                            <w:top w:val="none" w:sz="0" w:space="0" w:color="auto"/>
                            <w:left w:val="none" w:sz="0" w:space="0" w:color="auto"/>
                            <w:bottom w:val="none" w:sz="0" w:space="0" w:color="auto"/>
                            <w:right w:val="none" w:sz="0" w:space="0" w:color="auto"/>
                          </w:divBdr>
                        </w:div>
                      </w:divsChild>
                    </w:div>
                    <w:div w:id="314452216">
                      <w:marLeft w:val="0"/>
                      <w:marRight w:val="0"/>
                      <w:marTop w:val="0"/>
                      <w:marBottom w:val="250"/>
                      <w:divBdr>
                        <w:top w:val="none" w:sz="0" w:space="0" w:color="auto"/>
                        <w:left w:val="none" w:sz="0" w:space="0" w:color="auto"/>
                        <w:bottom w:val="none" w:sz="0" w:space="0" w:color="auto"/>
                        <w:right w:val="none" w:sz="0" w:space="0" w:color="auto"/>
                      </w:divBdr>
                    </w:div>
                  </w:divsChild>
                </w:div>
                <w:div w:id="1839998578">
                  <w:marLeft w:val="0"/>
                  <w:marRight w:val="0"/>
                  <w:marTop w:val="0"/>
                  <w:marBottom w:val="0"/>
                  <w:divBdr>
                    <w:top w:val="none" w:sz="0" w:space="0" w:color="auto"/>
                    <w:left w:val="none" w:sz="0" w:space="0" w:color="auto"/>
                    <w:bottom w:val="none" w:sz="0" w:space="0" w:color="auto"/>
                    <w:right w:val="none" w:sz="0" w:space="0" w:color="auto"/>
                  </w:divBdr>
                  <w:divsChild>
                    <w:div w:id="847258439">
                      <w:marLeft w:val="0"/>
                      <w:marRight w:val="0"/>
                      <w:marTop w:val="0"/>
                      <w:marBottom w:val="0"/>
                      <w:divBdr>
                        <w:top w:val="none" w:sz="0" w:space="0" w:color="auto"/>
                        <w:left w:val="none" w:sz="0" w:space="0" w:color="auto"/>
                        <w:bottom w:val="none" w:sz="0" w:space="0" w:color="auto"/>
                        <w:right w:val="none" w:sz="0" w:space="0" w:color="auto"/>
                      </w:divBdr>
                      <w:divsChild>
                        <w:div w:id="17836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628569">
              <w:marLeft w:val="0"/>
              <w:marRight w:val="0"/>
              <w:marTop w:val="0"/>
              <w:marBottom w:val="338"/>
              <w:divBdr>
                <w:top w:val="none" w:sz="0" w:space="0" w:color="auto"/>
                <w:left w:val="none" w:sz="0" w:space="0" w:color="auto"/>
                <w:bottom w:val="none" w:sz="0" w:space="0" w:color="auto"/>
                <w:right w:val="none" w:sz="0" w:space="0" w:color="auto"/>
              </w:divBdr>
            </w:div>
            <w:div w:id="762796227">
              <w:marLeft w:val="0"/>
              <w:marRight w:val="0"/>
              <w:marTop w:val="0"/>
              <w:marBottom w:val="338"/>
              <w:divBdr>
                <w:top w:val="none" w:sz="0" w:space="0" w:color="auto"/>
                <w:left w:val="none" w:sz="0" w:space="0" w:color="auto"/>
                <w:bottom w:val="none" w:sz="0" w:space="0" w:color="auto"/>
                <w:right w:val="none" w:sz="0" w:space="0" w:color="auto"/>
              </w:divBdr>
              <w:divsChild>
                <w:div w:id="372119935">
                  <w:marLeft w:val="0"/>
                  <w:marRight w:val="0"/>
                  <w:marTop w:val="0"/>
                  <w:marBottom w:val="0"/>
                  <w:divBdr>
                    <w:top w:val="none" w:sz="0" w:space="0" w:color="auto"/>
                    <w:left w:val="none" w:sz="0" w:space="0" w:color="auto"/>
                    <w:bottom w:val="none" w:sz="0" w:space="0" w:color="auto"/>
                    <w:right w:val="none" w:sz="0" w:space="0" w:color="auto"/>
                  </w:divBdr>
                </w:div>
              </w:divsChild>
            </w:div>
            <w:div w:id="1998336787">
              <w:marLeft w:val="0"/>
              <w:marRight w:val="0"/>
              <w:marTop w:val="0"/>
              <w:marBottom w:val="338"/>
              <w:divBdr>
                <w:top w:val="none" w:sz="0" w:space="0" w:color="auto"/>
                <w:left w:val="none" w:sz="0" w:space="0" w:color="auto"/>
                <w:bottom w:val="none" w:sz="0" w:space="0" w:color="auto"/>
                <w:right w:val="none" w:sz="0" w:space="0" w:color="auto"/>
              </w:divBdr>
              <w:divsChild>
                <w:div w:id="1127436410">
                  <w:marLeft w:val="0"/>
                  <w:marRight w:val="0"/>
                  <w:marTop w:val="0"/>
                  <w:marBottom w:val="0"/>
                  <w:divBdr>
                    <w:top w:val="none" w:sz="0" w:space="0" w:color="auto"/>
                    <w:left w:val="none" w:sz="0" w:space="0" w:color="auto"/>
                    <w:bottom w:val="none" w:sz="0" w:space="0" w:color="auto"/>
                    <w:right w:val="none" w:sz="0" w:space="0" w:color="auto"/>
                  </w:divBdr>
                </w:div>
              </w:divsChild>
            </w:div>
            <w:div w:id="1936742135">
              <w:marLeft w:val="0"/>
              <w:marRight w:val="0"/>
              <w:marTop w:val="0"/>
              <w:marBottom w:val="338"/>
              <w:divBdr>
                <w:top w:val="none" w:sz="0" w:space="0" w:color="auto"/>
                <w:left w:val="none" w:sz="0" w:space="0" w:color="auto"/>
                <w:bottom w:val="none" w:sz="0" w:space="0" w:color="auto"/>
                <w:right w:val="none" w:sz="0" w:space="0" w:color="auto"/>
              </w:divBdr>
              <w:divsChild>
                <w:div w:id="1612011272">
                  <w:marLeft w:val="0"/>
                  <w:marRight w:val="0"/>
                  <w:marTop w:val="0"/>
                  <w:marBottom w:val="0"/>
                  <w:divBdr>
                    <w:top w:val="none" w:sz="0" w:space="0" w:color="auto"/>
                    <w:left w:val="none" w:sz="0" w:space="0" w:color="auto"/>
                    <w:bottom w:val="none" w:sz="0" w:space="0" w:color="auto"/>
                    <w:right w:val="none" w:sz="0" w:space="0" w:color="auto"/>
                  </w:divBdr>
                  <w:divsChild>
                    <w:div w:id="684019886">
                      <w:marLeft w:val="0"/>
                      <w:marRight w:val="0"/>
                      <w:marTop w:val="0"/>
                      <w:marBottom w:val="0"/>
                      <w:divBdr>
                        <w:top w:val="none" w:sz="0" w:space="0" w:color="auto"/>
                        <w:left w:val="none" w:sz="0" w:space="0" w:color="auto"/>
                        <w:bottom w:val="none" w:sz="0" w:space="0" w:color="auto"/>
                        <w:right w:val="none" w:sz="0" w:space="0" w:color="auto"/>
                      </w:divBdr>
                    </w:div>
                    <w:div w:id="314995679">
                      <w:marLeft w:val="0"/>
                      <w:marRight w:val="0"/>
                      <w:marTop w:val="0"/>
                      <w:marBottom w:val="0"/>
                      <w:divBdr>
                        <w:top w:val="none" w:sz="0" w:space="0" w:color="auto"/>
                        <w:left w:val="none" w:sz="0" w:space="0" w:color="auto"/>
                        <w:bottom w:val="none" w:sz="0" w:space="0" w:color="auto"/>
                        <w:right w:val="none" w:sz="0" w:space="0" w:color="auto"/>
                      </w:divBdr>
                      <w:divsChild>
                        <w:div w:id="1741371086">
                          <w:marLeft w:val="0"/>
                          <w:marRight w:val="0"/>
                          <w:marTop w:val="0"/>
                          <w:marBottom w:val="0"/>
                          <w:divBdr>
                            <w:top w:val="none" w:sz="0" w:space="0" w:color="auto"/>
                            <w:left w:val="none" w:sz="0" w:space="0" w:color="auto"/>
                            <w:bottom w:val="none" w:sz="0" w:space="0" w:color="auto"/>
                            <w:right w:val="none" w:sz="0" w:space="0" w:color="auto"/>
                          </w:divBdr>
                          <w:divsChild>
                            <w:div w:id="130157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71413">
                  <w:marLeft w:val="0"/>
                  <w:marRight w:val="0"/>
                  <w:marTop w:val="0"/>
                  <w:marBottom w:val="0"/>
                  <w:divBdr>
                    <w:top w:val="none" w:sz="0" w:space="0" w:color="auto"/>
                    <w:left w:val="none" w:sz="0" w:space="0" w:color="auto"/>
                    <w:bottom w:val="none" w:sz="0" w:space="0" w:color="auto"/>
                    <w:right w:val="none" w:sz="0" w:space="0" w:color="auto"/>
                  </w:divBdr>
                  <w:divsChild>
                    <w:div w:id="1871071357">
                      <w:marLeft w:val="0"/>
                      <w:marRight w:val="0"/>
                      <w:marTop w:val="0"/>
                      <w:marBottom w:val="0"/>
                      <w:divBdr>
                        <w:top w:val="none" w:sz="0" w:space="0" w:color="auto"/>
                        <w:left w:val="none" w:sz="0" w:space="0" w:color="auto"/>
                        <w:bottom w:val="none" w:sz="0" w:space="0" w:color="auto"/>
                        <w:right w:val="none" w:sz="0" w:space="0" w:color="auto"/>
                      </w:divBdr>
                    </w:div>
                    <w:div w:id="1295988940">
                      <w:marLeft w:val="0"/>
                      <w:marRight w:val="0"/>
                      <w:marTop w:val="0"/>
                      <w:marBottom w:val="0"/>
                      <w:divBdr>
                        <w:top w:val="none" w:sz="0" w:space="0" w:color="auto"/>
                        <w:left w:val="none" w:sz="0" w:space="0" w:color="auto"/>
                        <w:bottom w:val="none" w:sz="0" w:space="0" w:color="auto"/>
                        <w:right w:val="none" w:sz="0" w:space="0" w:color="auto"/>
                      </w:divBdr>
                      <w:divsChild>
                        <w:div w:id="1233738520">
                          <w:marLeft w:val="0"/>
                          <w:marRight w:val="0"/>
                          <w:marTop w:val="0"/>
                          <w:marBottom w:val="0"/>
                          <w:divBdr>
                            <w:top w:val="none" w:sz="0" w:space="0" w:color="auto"/>
                            <w:left w:val="none" w:sz="0" w:space="0" w:color="auto"/>
                            <w:bottom w:val="none" w:sz="0" w:space="0" w:color="auto"/>
                            <w:right w:val="none" w:sz="0" w:space="0" w:color="auto"/>
                          </w:divBdr>
                          <w:divsChild>
                            <w:div w:id="192938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662594">
                  <w:marLeft w:val="0"/>
                  <w:marRight w:val="0"/>
                  <w:marTop w:val="0"/>
                  <w:marBottom w:val="0"/>
                  <w:divBdr>
                    <w:top w:val="none" w:sz="0" w:space="0" w:color="auto"/>
                    <w:left w:val="none" w:sz="0" w:space="0" w:color="auto"/>
                    <w:bottom w:val="none" w:sz="0" w:space="0" w:color="auto"/>
                    <w:right w:val="none" w:sz="0" w:space="0" w:color="auto"/>
                  </w:divBdr>
                  <w:divsChild>
                    <w:div w:id="1280262958">
                      <w:marLeft w:val="0"/>
                      <w:marRight w:val="0"/>
                      <w:marTop w:val="0"/>
                      <w:marBottom w:val="0"/>
                      <w:divBdr>
                        <w:top w:val="none" w:sz="0" w:space="0" w:color="auto"/>
                        <w:left w:val="none" w:sz="0" w:space="0" w:color="auto"/>
                        <w:bottom w:val="none" w:sz="0" w:space="0" w:color="auto"/>
                        <w:right w:val="none" w:sz="0" w:space="0" w:color="auto"/>
                      </w:divBdr>
                    </w:div>
                    <w:div w:id="989285915">
                      <w:marLeft w:val="0"/>
                      <w:marRight w:val="0"/>
                      <w:marTop w:val="0"/>
                      <w:marBottom w:val="0"/>
                      <w:divBdr>
                        <w:top w:val="none" w:sz="0" w:space="0" w:color="auto"/>
                        <w:left w:val="none" w:sz="0" w:space="0" w:color="auto"/>
                        <w:bottom w:val="none" w:sz="0" w:space="0" w:color="auto"/>
                        <w:right w:val="none" w:sz="0" w:space="0" w:color="auto"/>
                      </w:divBdr>
                      <w:divsChild>
                        <w:div w:id="1198663000">
                          <w:marLeft w:val="0"/>
                          <w:marRight w:val="0"/>
                          <w:marTop w:val="0"/>
                          <w:marBottom w:val="0"/>
                          <w:divBdr>
                            <w:top w:val="none" w:sz="0" w:space="0" w:color="auto"/>
                            <w:left w:val="none" w:sz="0" w:space="0" w:color="auto"/>
                            <w:bottom w:val="none" w:sz="0" w:space="0" w:color="auto"/>
                            <w:right w:val="none" w:sz="0" w:space="0" w:color="auto"/>
                          </w:divBdr>
                          <w:divsChild>
                            <w:div w:id="153750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550759">
                  <w:marLeft w:val="0"/>
                  <w:marRight w:val="0"/>
                  <w:marTop w:val="0"/>
                  <w:marBottom w:val="0"/>
                  <w:divBdr>
                    <w:top w:val="none" w:sz="0" w:space="0" w:color="auto"/>
                    <w:left w:val="none" w:sz="0" w:space="0" w:color="auto"/>
                    <w:bottom w:val="none" w:sz="0" w:space="0" w:color="auto"/>
                    <w:right w:val="none" w:sz="0" w:space="0" w:color="auto"/>
                  </w:divBdr>
                  <w:divsChild>
                    <w:div w:id="107630201">
                      <w:marLeft w:val="0"/>
                      <w:marRight w:val="0"/>
                      <w:marTop w:val="0"/>
                      <w:marBottom w:val="0"/>
                      <w:divBdr>
                        <w:top w:val="none" w:sz="0" w:space="0" w:color="auto"/>
                        <w:left w:val="none" w:sz="0" w:space="0" w:color="auto"/>
                        <w:bottom w:val="none" w:sz="0" w:space="0" w:color="auto"/>
                        <w:right w:val="none" w:sz="0" w:space="0" w:color="auto"/>
                      </w:divBdr>
                    </w:div>
                    <w:div w:id="1686128270">
                      <w:marLeft w:val="0"/>
                      <w:marRight w:val="0"/>
                      <w:marTop w:val="0"/>
                      <w:marBottom w:val="0"/>
                      <w:divBdr>
                        <w:top w:val="none" w:sz="0" w:space="0" w:color="auto"/>
                        <w:left w:val="none" w:sz="0" w:space="0" w:color="auto"/>
                        <w:bottom w:val="none" w:sz="0" w:space="0" w:color="auto"/>
                        <w:right w:val="none" w:sz="0" w:space="0" w:color="auto"/>
                      </w:divBdr>
                      <w:divsChild>
                        <w:div w:id="1050226243">
                          <w:marLeft w:val="0"/>
                          <w:marRight w:val="0"/>
                          <w:marTop w:val="0"/>
                          <w:marBottom w:val="0"/>
                          <w:divBdr>
                            <w:top w:val="none" w:sz="0" w:space="0" w:color="auto"/>
                            <w:left w:val="none" w:sz="0" w:space="0" w:color="auto"/>
                            <w:bottom w:val="none" w:sz="0" w:space="0" w:color="auto"/>
                            <w:right w:val="none" w:sz="0" w:space="0" w:color="auto"/>
                          </w:divBdr>
                          <w:divsChild>
                            <w:div w:id="64265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992683">
                  <w:marLeft w:val="0"/>
                  <w:marRight w:val="0"/>
                  <w:marTop w:val="0"/>
                  <w:marBottom w:val="0"/>
                  <w:divBdr>
                    <w:top w:val="none" w:sz="0" w:space="0" w:color="auto"/>
                    <w:left w:val="none" w:sz="0" w:space="0" w:color="auto"/>
                    <w:bottom w:val="none" w:sz="0" w:space="0" w:color="auto"/>
                    <w:right w:val="none" w:sz="0" w:space="0" w:color="auto"/>
                  </w:divBdr>
                  <w:divsChild>
                    <w:div w:id="982539197">
                      <w:marLeft w:val="0"/>
                      <w:marRight w:val="0"/>
                      <w:marTop w:val="0"/>
                      <w:marBottom w:val="0"/>
                      <w:divBdr>
                        <w:top w:val="none" w:sz="0" w:space="0" w:color="auto"/>
                        <w:left w:val="none" w:sz="0" w:space="0" w:color="auto"/>
                        <w:bottom w:val="none" w:sz="0" w:space="0" w:color="auto"/>
                        <w:right w:val="none" w:sz="0" w:space="0" w:color="auto"/>
                      </w:divBdr>
                    </w:div>
                    <w:div w:id="222957031">
                      <w:marLeft w:val="0"/>
                      <w:marRight w:val="0"/>
                      <w:marTop w:val="0"/>
                      <w:marBottom w:val="0"/>
                      <w:divBdr>
                        <w:top w:val="none" w:sz="0" w:space="0" w:color="auto"/>
                        <w:left w:val="none" w:sz="0" w:space="0" w:color="auto"/>
                        <w:bottom w:val="none" w:sz="0" w:space="0" w:color="auto"/>
                        <w:right w:val="none" w:sz="0" w:space="0" w:color="auto"/>
                      </w:divBdr>
                      <w:divsChild>
                        <w:div w:id="680084438">
                          <w:marLeft w:val="0"/>
                          <w:marRight w:val="0"/>
                          <w:marTop w:val="0"/>
                          <w:marBottom w:val="0"/>
                          <w:divBdr>
                            <w:top w:val="none" w:sz="0" w:space="0" w:color="auto"/>
                            <w:left w:val="none" w:sz="0" w:space="0" w:color="auto"/>
                            <w:bottom w:val="none" w:sz="0" w:space="0" w:color="auto"/>
                            <w:right w:val="none" w:sz="0" w:space="0" w:color="auto"/>
                          </w:divBdr>
                          <w:divsChild>
                            <w:div w:id="22684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12318">
                  <w:marLeft w:val="0"/>
                  <w:marRight w:val="0"/>
                  <w:marTop w:val="0"/>
                  <w:marBottom w:val="0"/>
                  <w:divBdr>
                    <w:top w:val="none" w:sz="0" w:space="0" w:color="auto"/>
                    <w:left w:val="none" w:sz="0" w:space="0" w:color="auto"/>
                    <w:bottom w:val="none" w:sz="0" w:space="0" w:color="auto"/>
                    <w:right w:val="none" w:sz="0" w:space="0" w:color="auto"/>
                  </w:divBdr>
                  <w:divsChild>
                    <w:div w:id="1940990617">
                      <w:marLeft w:val="0"/>
                      <w:marRight w:val="0"/>
                      <w:marTop w:val="0"/>
                      <w:marBottom w:val="0"/>
                      <w:divBdr>
                        <w:top w:val="none" w:sz="0" w:space="0" w:color="auto"/>
                        <w:left w:val="none" w:sz="0" w:space="0" w:color="auto"/>
                        <w:bottom w:val="none" w:sz="0" w:space="0" w:color="auto"/>
                        <w:right w:val="none" w:sz="0" w:space="0" w:color="auto"/>
                      </w:divBdr>
                    </w:div>
                    <w:div w:id="1764571133">
                      <w:marLeft w:val="0"/>
                      <w:marRight w:val="0"/>
                      <w:marTop w:val="0"/>
                      <w:marBottom w:val="0"/>
                      <w:divBdr>
                        <w:top w:val="none" w:sz="0" w:space="0" w:color="auto"/>
                        <w:left w:val="none" w:sz="0" w:space="0" w:color="auto"/>
                        <w:bottom w:val="none" w:sz="0" w:space="0" w:color="auto"/>
                        <w:right w:val="none" w:sz="0" w:space="0" w:color="auto"/>
                      </w:divBdr>
                      <w:divsChild>
                        <w:div w:id="181667333">
                          <w:marLeft w:val="0"/>
                          <w:marRight w:val="0"/>
                          <w:marTop w:val="0"/>
                          <w:marBottom w:val="0"/>
                          <w:divBdr>
                            <w:top w:val="none" w:sz="0" w:space="0" w:color="auto"/>
                            <w:left w:val="none" w:sz="0" w:space="0" w:color="auto"/>
                            <w:bottom w:val="none" w:sz="0" w:space="0" w:color="auto"/>
                            <w:right w:val="none" w:sz="0" w:space="0" w:color="auto"/>
                          </w:divBdr>
                          <w:divsChild>
                            <w:div w:id="12587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85936">
                  <w:marLeft w:val="0"/>
                  <w:marRight w:val="0"/>
                  <w:marTop w:val="0"/>
                  <w:marBottom w:val="0"/>
                  <w:divBdr>
                    <w:top w:val="none" w:sz="0" w:space="0" w:color="auto"/>
                    <w:left w:val="none" w:sz="0" w:space="0" w:color="auto"/>
                    <w:bottom w:val="none" w:sz="0" w:space="0" w:color="auto"/>
                    <w:right w:val="none" w:sz="0" w:space="0" w:color="auto"/>
                  </w:divBdr>
                  <w:divsChild>
                    <w:div w:id="466825522">
                      <w:marLeft w:val="0"/>
                      <w:marRight w:val="0"/>
                      <w:marTop w:val="0"/>
                      <w:marBottom w:val="0"/>
                      <w:divBdr>
                        <w:top w:val="none" w:sz="0" w:space="0" w:color="auto"/>
                        <w:left w:val="none" w:sz="0" w:space="0" w:color="auto"/>
                        <w:bottom w:val="none" w:sz="0" w:space="0" w:color="auto"/>
                        <w:right w:val="none" w:sz="0" w:space="0" w:color="auto"/>
                      </w:divBdr>
                    </w:div>
                    <w:div w:id="641925744">
                      <w:marLeft w:val="0"/>
                      <w:marRight w:val="0"/>
                      <w:marTop w:val="0"/>
                      <w:marBottom w:val="0"/>
                      <w:divBdr>
                        <w:top w:val="none" w:sz="0" w:space="0" w:color="auto"/>
                        <w:left w:val="none" w:sz="0" w:space="0" w:color="auto"/>
                        <w:bottom w:val="none" w:sz="0" w:space="0" w:color="auto"/>
                        <w:right w:val="none" w:sz="0" w:space="0" w:color="auto"/>
                      </w:divBdr>
                      <w:divsChild>
                        <w:div w:id="1185709009">
                          <w:marLeft w:val="0"/>
                          <w:marRight w:val="0"/>
                          <w:marTop w:val="0"/>
                          <w:marBottom w:val="0"/>
                          <w:divBdr>
                            <w:top w:val="none" w:sz="0" w:space="0" w:color="auto"/>
                            <w:left w:val="none" w:sz="0" w:space="0" w:color="auto"/>
                            <w:bottom w:val="none" w:sz="0" w:space="0" w:color="auto"/>
                            <w:right w:val="none" w:sz="0" w:space="0" w:color="auto"/>
                          </w:divBdr>
                          <w:divsChild>
                            <w:div w:id="159851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405238">
          <w:marLeft w:val="0"/>
          <w:marRight w:val="0"/>
          <w:marTop w:val="376"/>
          <w:marBottom w:val="0"/>
          <w:divBdr>
            <w:top w:val="single" w:sz="4" w:space="13" w:color="E2E2E2"/>
            <w:left w:val="none" w:sz="0" w:space="17" w:color="auto"/>
            <w:bottom w:val="none" w:sz="0" w:space="6" w:color="auto"/>
            <w:right w:val="none" w:sz="0" w:space="17" w:color="auto"/>
          </w:divBdr>
          <w:divsChild>
            <w:div w:id="2001813626">
              <w:marLeft w:val="0"/>
              <w:marRight w:val="0"/>
              <w:marTop w:val="0"/>
              <w:marBottom w:val="0"/>
              <w:divBdr>
                <w:top w:val="none" w:sz="0" w:space="0" w:color="auto"/>
                <w:left w:val="none" w:sz="0" w:space="0" w:color="auto"/>
                <w:bottom w:val="none" w:sz="0" w:space="0" w:color="auto"/>
                <w:right w:val="none" w:sz="0" w:space="0" w:color="auto"/>
              </w:divBdr>
              <w:divsChild>
                <w:div w:id="134492207">
                  <w:marLeft w:val="0"/>
                  <w:marRight w:val="0"/>
                  <w:marTop w:val="0"/>
                  <w:marBottom w:val="0"/>
                  <w:divBdr>
                    <w:top w:val="none" w:sz="0" w:space="0" w:color="auto"/>
                    <w:left w:val="none" w:sz="0" w:space="0" w:color="auto"/>
                    <w:bottom w:val="none" w:sz="0" w:space="0" w:color="auto"/>
                    <w:right w:val="none" w:sz="0" w:space="0" w:color="auto"/>
                  </w:divBdr>
                </w:div>
                <w:div w:id="2089838886">
                  <w:marLeft w:val="0"/>
                  <w:marRight w:val="0"/>
                  <w:marTop w:val="125"/>
                  <w:marBottom w:val="125"/>
                  <w:divBdr>
                    <w:top w:val="none" w:sz="0" w:space="0" w:color="auto"/>
                    <w:left w:val="none" w:sz="0" w:space="0" w:color="auto"/>
                    <w:bottom w:val="none" w:sz="0" w:space="0" w:color="auto"/>
                    <w:right w:val="none" w:sz="0" w:space="0" w:color="auto"/>
                  </w:divBdr>
                </w:div>
              </w:divsChild>
            </w:div>
          </w:divsChild>
        </w:div>
      </w:divsChild>
    </w:div>
    <w:div w:id="1208448184">
      <w:bodyDiv w:val="1"/>
      <w:marLeft w:val="0"/>
      <w:marRight w:val="0"/>
      <w:marTop w:val="0"/>
      <w:marBottom w:val="0"/>
      <w:divBdr>
        <w:top w:val="none" w:sz="0" w:space="0" w:color="auto"/>
        <w:left w:val="none" w:sz="0" w:space="0" w:color="auto"/>
        <w:bottom w:val="none" w:sz="0" w:space="0" w:color="auto"/>
        <w:right w:val="none" w:sz="0" w:space="0" w:color="auto"/>
      </w:divBdr>
      <w:divsChild>
        <w:div w:id="1878008834">
          <w:marLeft w:val="0"/>
          <w:marRight w:val="0"/>
          <w:marTop w:val="0"/>
          <w:marBottom w:val="0"/>
          <w:divBdr>
            <w:top w:val="none" w:sz="0" w:space="0" w:color="auto"/>
            <w:left w:val="none" w:sz="0" w:space="0" w:color="auto"/>
            <w:bottom w:val="none" w:sz="0" w:space="0" w:color="auto"/>
            <w:right w:val="none" w:sz="0" w:space="0" w:color="auto"/>
          </w:divBdr>
          <w:divsChild>
            <w:div w:id="1284461253">
              <w:marLeft w:val="0"/>
              <w:marRight w:val="0"/>
              <w:marTop w:val="0"/>
              <w:marBottom w:val="0"/>
              <w:divBdr>
                <w:top w:val="none" w:sz="0" w:space="0" w:color="auto"/>
                <w:left w:val="none" w:sz="0" w:space="0" w:color="auto"/>
                <w:bottom w:val="none" w:sz="0" w:space="0" w:color="auto"/>
                <w:right w:val="none" w:sz="0" w:space="0" w:color="auto"/>
              </w:divBdr>
              <w:divsChild>
                <w:div w:id="389889071">
                  <w:marLeft w:val="0"/>
                  <w:marRight w:val="0"/>
                  <w:marTop w:val="100"/>
                  <w:marBottom w:val="0"/>
                  <w:divBdr>
                    <w:top w:val="none" w:sz="0" w:space="0" w:color="auto"/>
                    <w:left w:val="none" w:sz="0" w:space="0" w:color="auto"/>
                    <w:bottom w:val="none" w:sz="0" w:space="0" w:color="auto"/>
                    <w:right w:val="none" w:sz="0" w:space="0" w:color="auto"/>
                  </w:divBdr>
                </w:div>
                <w:div w:id="1317301084">
                  <w:marLeft w:val="0"/>
                  <w:marRight w:val="0"/>
                  <w:marTop w:val="0"/>
                  <w:marBottom w:val="0"/>
                  <w:divBdr>
                    <w:top w:val="none" w:sz="0" w:space="0" w:color="auto"/>
                    <w:left w:val="single" w:sz="4" w:space="0" w:color="E2E2E2"/>
                    <w:bottom w:val="none" w:sz="0" w:space="0" w:color="auto"/>
                    <w:right w:val="none" w:sz="0" w:space="0" w:color="auto"/>
                  </w:divBdr>
                </w:div>
              </w:divsChild>
            </w:div>
          </w:divsChild>
        </w:div>
        <w:div w:id="1564022772">
          <w:marLeft w:val="0"/>
          <w:marRight w:val="0"/>
          <w:marTop w:val="0"/>
          <w:marBottom w:val="0"/>
          <w:divBdr>
            <w:top w:val="none" w:sz="0" w:space="0" w:color="auto"/>
            <w:left w:val="none" w:sz="0" w:space="0" w:color="auto"/>
            <w:bottom w:val="none" w:sz="0" w:space="0" w:color="auto"/>
            <w:right w:val="none" w:sz="0" w:space="0" w:color="auto"/>
          </w:divBdr>
          <w:divsChild>
            <w:div w:id="175582675">
              <w:marLeft w:val="0"/>
              <w:marRight w:val="0"/>
              <w:marTop w:val="0"/>
              <w:marBottom w:val="0"/>
              <w:divBdr>
                <w:top w:val="none" w:sz="0" w:space="0" w:color="auto"/>
                <w:left w:val="none" w:sz="0" w:space="0" w:color="auto"/>
                <w:bottom w:val="none" w:sz="0" w:space="0" w:color="auto"/>
                <w:right w:val="none" w:sz="0" w:space="0" w:color="auto"/>
              </w:divBdr>
              <w:divsChild>
                <w:div w:id="1445610939">
                  <w:marLeft w:val="0"/>
                  <w:marRight w:val="0"/>
                  <w:marTop w:val="0"/>
                  <w:marBottom w:val="0"/>
                  <w:divBdr>
                    <w:top w:val="none" w:sz="0" w:space="0" w:color="auto"/>
                    <w:left w:val="none" w:sz="0" w:space="0" w:color="auto"/>
                    <w:bottom w:val="none" w:sz="0" w:space="0" w:color="auto"/>
                    <w:right w:val="none" w:sz="0" w:space="0" w:color="auto"/>
                  </w:divBdr>
                  <w:divsChild>
                    <w:div w:id="1592860688">
                      <w:marLeft w:val="0"/>
                      <w:marRight w:val="0"/>
                      <w:marTop w:val="0"/>
                      <w:marBottom w:val="250"/>
                      <w:divBdr>
                        <w:top w:val="none" w:sz="0" w:space="0" w:color="auto"/>
                        <w:left w:val="none" w:sz="0" w:space="0" w:color="auto"/>
                        <w:bottom w:val="none" w:sz="0" w:space="0" w:color="auto"/>
                        <w:right w:val="none" w:sz="0" w:space="0" w:color="auto"/>
                      </w:divBdr>
                      <w:divsChild>
                        <w:div w:id="1663581873">
                          <w:marLeft w:val="0"/>
                          <w:marRight w:val="0"/>
                          <w:marTop w:val="0"/>
                          <w:marBottom w:val="0"/>
                          <w:divBdr>
                            <w:top w:val="none" w:sz="0" w:space="0" w:color="auto"/>
                            <w:left w:val="none" w:sz="0" w:space="0" w:color="auto"/>
                            <w:bottom w:val="none" w:sz="0" w:space="0" w:color="auto"/>
                            <w:right w:val="none" w:sz="0" w:space="0" w:color="auto"/>
                          </w:divBdr>
                        </w:div>
                        <w:div w:id="973484023">
                          <w:marLeft w:val="0"/>
                          <w:marRight w:val="0"/>
                          <w:marTop w:val="0"/>
                          <w:marBottom w:val="0"/>
                          <w:divBdr>
                            <w:top w:val="none" w:sz="0" w:space="0" w:color="auto"/>
                            <w:left w:val="none" w:sz="0" w:space="0" w:color="auto"/>
                            <w:bottom w:val="none" w:sz="0" w:space="0" w:color="auto"/>
                            <w:right w:val="none" w:sz="0" w:space="0" w:color="auto"/>
                          </w:divBdr>
                        </w:div>
                        <w:div w:id="714504622">
                          <w:marLeft w:val="0"/>
                          <w:marRight w:val="0"/>
                          <w:marTop w:val="0"/>
                          <w:marBottom w:val="0"/>
                          <w:divBdr>
                            <w:top w:val="none" w:sz="0" w:space="0" w:color="auto"/>
                            <w:left w:val="none" w:sz="0" w:space="0" w:color="auto"/>
                            <w:bottom w:val="none" w:sz="0" w:space="0" w:color="auto"/>
                            <w:right w:val="none" w:sz="0" w:space="0" w:color="auto"/>
                          </w:divBdr>
                        </w:div>
                        <w:div w:id="1145272144">
                          <w:marLeft w:val="0"/>
                          <w:marRight w:val="0"/>
                          <w:marTop w:val="0"/>
                          <w:marBottom w:val="0"/>
                          <w:divBdr>
                            <w:top w:val="none" w:sz="0" w:space="0" w:color="auto"/>
                            <w:left w:val="none" w:sz="0" w:space="0" w:color="auto"/>
                            <w:bottom w:val="none" w:sz="0" w:space="0" w:color="auto"/>
                            <w:right w:val="none" w:sz="0" w:space="0" w:color="auto"/>
                          </w:divBdr>
                        </w:div>
                      </w:divsChild>
                    </w:div>
                    <w:div w:id="1830510848">
                      <w:marLeft w:val="0"/>
                      <w:marRight w:val="0"/>
                      <w:marTop w:val="0"/>
                      <w:marBottom w:val="250"/>
                      <w:divBdr>
                        <w:top w:val="none" w:sz="0" w:space="0" w:color="auto"/>
                        <w:left w:val="none" w:sz="0" w:space="0" w:color="auto"/>
                        <w:bottom w:val="none" w:sz="0" w:space="0" w:color="auto"/>
                        <w:right w:val="none" w:sz="0" w:space="0" w:color="auto"/>
                      </w:divBdr>
                      <w:divsChild>
                        <w:div w:id="1572932948">
                          <w:marLeft w:val="0"/>
                          <w:marRight w:val="0"/>
                          <w:marTop w:val="0"/>
                          <w:marBottom w:val="0"/>
                          <w:divBdr>
                            <w:top w:val="none" w:sz="0" w:space="0" w:color="auto"/>
                            <w:left w:val="none" w:sz="0" w:space="0" w:color="auto"/>
                            <w:bottom w:val="none" w:sz="0" w:space="0" w:color="auto"/>
                            <w:right w:val="none" w:sz="0" w:space="0" w:color="auto"/>
                          </w:divBdr>
                          <w:divsChild>
                            <w:div w:id="1453086615">
                              <w:marLeft w:val="0"/>
                              <w:marRight w:val="0"/>
                              <w:marTop w:val="0"/>
                              <w:marBottom w:val="0"/>
                              <w:divBdr>
                                <w:top w:val="none" w:sz="0" w:space="0" w:color="auto"/>
                                <w:left w:val="none" w:sz="0" w:space="0" w:color="auto"/>
                                <w:bottom w:val="none" w:sz="0" w:space="0" w:color="auto"/>
                                <w:right w:val="none" w:sz="0" w:space="0" w:color="auto"/>
                              </w:divBdr>
                              <w:divsChild>
                                <w:div w:id="376929216">
                                  <w:marLeft w:val="125"/>
                                  <w:marRight w:val="0"/>
                                  <w:marTop w:val="0"/>
                                  <w:marBottom w:val="240"/>
                                  <w:divBdr>
                                    <w:top w:val="single" w:sz="4" w:space="6" w:color="AAAAAA"/>
                                    <w:left w:val="single" w:sz="4" w:space="6" w:color="AAAAAA"/>
                                    <w:bottom w:val="single" w:sz="4" w:space="6" w:color="AAAAAA"/>
                                    <w:right w:val="single" w:sz="4" w:space="6" w:color="AAAAAA"/>
                                  </w:divBdr>
                                </w:div>
                                <w:div w:id="735779266">
                                  <w:marLeft w:val="0"/>
                                  <w:marRight w:val="0"/>
                                  <w:marTop w:val="72"/>
                                  <w:marBottom w:val="120"/>
                                  <w:divBdr>
                                    <w:top w:val="single" w:sz="4" w:space="3" w:color="F0F0F0"/>
                                    <w:left w:val="single" w:sz="4" w:space="2" w:color="F0F0F0"/>
                                    <w:bottom w:val="single" w:sz="4" w:space="6" w:color="F0F0F0"/>
                                    <w:right w:val="single" w:sz="4" w:space="2" w:color="F0F0F0"/>
                                  </w:divBdr>
                                </w:div>
                                <w:div w:id="1167744983">
                                  <w:marLeft w:val="0"/>
                                  <w:marRight w:val="0"/>
                                  <w:marTop w:val="200"/>
                                  <w:marBottom w:val="200"/>
                                  <w:divBdr>
                                    <w:top w:val="none" w:sz="0" w:space="0" w:color="auto"/>
                                    <w:left w:val="none" w:sz="0" w:space="0" w:color="auto"/>
                                    <w:bottom w:val="none" w:sz="0" w:space="0" w:color="auto"/>
                                    <w:right w:val="none" w:sz="0" w:space="0" w:color="auto"/>
                                  </w:divBdr>
                                  <w:divsChild>
                                    <w:div w:id="95717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475619">
                      <w:marLeft w:val="0"/>
                      <w:marRight w:val="0"/>
                      <w:marTop w:val="0"/>
                      <w:marBottom w:val="250"/>
                      <w:divBdr>
                        <w:top w:val="none" w:sz="0" w:space="0" w:color="auto"/>
                        <w:left w:val="none" w:sz="0" w:space="0" w:color="auto"/>
                        <w:bottom w:val="none" w:sz="0" w:space="0" w:color="auto"/>
                        <w:right w:val="none" w:sz="0" w:space="0" w:color="auto"/>
                      </w:divBdr>
                      <w:divsChild>
                        <w:div w:id="1380592886">
                          <w:marLeft w:val="0"/>
                          <w:marRight w:val="0"/>
                          <w:marTop w:val="0"/>
                          <w:marBottom w:val="0"/>
                          <w:divBdr>
                            <w:top w:val="none" w:sz="0" w:space="0" w:color="auto"/>
                            <w:left w:val="none" w:sz="0" w:space="0" w:color="auto"/>
                            <w:bottom w:val="none" w:sz="0" w:space="0" w:color="auto"/>
                            <w:right w:val="none" w:sz="0" w:space="0" w:color="auto"/>
                          </w:divBdr>
                        </w:div>
                      </w:divsChild>
                    </w:div>
                    <w:div w:id="679508749">
                      <w:marLeft w:val="0"/>
                      <w:marRight w:val="0"/>
                      <w:marTop w:val="0"/>
                      <w:marBottom w:val="250"/>
                      <w:divBdr>
                        <w:top w:val="none" w:sz="0" w:space="0" w:color="auto"/>
                        <w:left w:val="none" w:sz="0" w:space="0" w:color="auto"/>
                        <w:bottom w:val="none" w:sz="0" w:space="0" w:color="auto"/>
                        <w:right w:val="none" w:sz="0" w:space="0" w:color="auto"/>
                      </w:divBdr>
                    </w:div>
                  </w:divsChild>
                </w:div>
                <w:div w:id="1051854181">
                  <w:marLeft w:val="0"/>
                  <w:marRight w:val="0"/>
                  <w:marTop w:val="0"/>
                  <w:marBottom w:val="0"/>
                  <w:divBdr>
                    <w:top w:val="none" w:sz="0" w:space="0" w:color="auto"/>
                    <w:left w:val="none" w:sz="0" w:space="0" w:color="auto"/>
                    <w:bottom w:val="none" w:sz="0" w:space="0" w:color="auto"/>
                    <w:right w:val="none" w:sz="0" w:space="0" w:color="auto"/>
                  </w:divBdr>
                  <w:divsChild>
                    <w:div w:id="944457734">
                      <w:marLeft w:val="0"/>
                      <w:marRight w:val="0"/>
                      <w:marTop w:val="0"/>
                      <w:marBottom w:val="0"/>
                      <w:divBdr>
                        <w:top w:val="none" w:sz="0" w:space="0" w:color="auto"/>
                        <w:left w:val="none" w:sz="0" w:space="0" w:color="auto"/>
                        <w:bottom w:val="none" w:sz="0" w:space="0" w:color="auto"/>
                        <w:right w:val="none" w:sz="0" w:space="0" w:color="auto"/>
                      </w:divBdr>
                      <w:divsChild>
                        <w:div w:id="6068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241954">
              <w:marLeft w:val="0"/>
              <w:marRight w:val="0"/>
              <w:marTop w:val="0"/>
              <w:marBottom w:val="338"/>
              <w:divBdr>
                <w:top w:val="none" w:sz="0" w:space="0" w:color="auto"/>
                <w:left w:val="none" w:sz="0" w:space="0" w:color="auto"/>
                <w:bottom w:val="none" w:sz="0" w:space="0" w:color="auto"/>
                <w:right w:val="none" w:sz="0" w:space="0" w:color="auto"/>
              </w:divBdr>
            </w:div>
            <w:div w:id="1080373138">
              <w:marLeft w:val="0"/>
              <w:marRight w:val="0"/>
              <w:marTop w:val="0"/>
              <w:marBottom w:val="338"/>
              <w:divBdr>
                <w:top w:val="none" w:sz="0" w:space="0" w:color="auto"/>
                <w:left w:val="none" w:sz="0" w:space="0" w:color="auto"/>
                <w:bottom w:val="none" w:sz="0" w:space="0" w:color="auto"/>
                <w:right w:val="none" w:sz="0" w:space="0" w:color="auto"/>
              </w:divBdr>
              <w:divsChild>
                <w:div w:id="1932464334">
                  <w:marLeft w:val="0"/>
                  <w:marRight w:val="0"/>
                  <w:marTop w:val="0"/>
                  <w:marBottom w:val="0"/>
                  <w:divBdr>
                    <w:top w:val="none" w:sz="0" w:space="0" w:color="auto"/>
                    <w:left w:val="none" w:sz="0" w:space="0" w:color="auto"/>
                    <w:bottom w:val="none" w:sz="0" w:space="0" w:color="auto"/>
                    <w:right w:val="none" w:sz="0" w:space="0" w:color="auto"/>
                  </w:divBdr>
                </w:div>
              </w:divsChild>
            </w:div>
            <w:div w:id="353657973">
              <w:marLeft w:val="0"/>
              <w:marRight w:val="0"/>
              <w:marTop w:val="0"/>
              <w:marBottom w:val="338"/>
              <w:divBdr>
                <w:top w:val="none" w:sz="0" w:space="0" w:color="auto"/>
                <w:left w:val="none" w:sz="0" w:space="0" w:color="auto"/>
                <w:bottom w:val="none" w:sz="0" w:space="0" w:color="auto"/>
                <w:right w:val="none" w:sz="0" w:space="0" w:color="auto"/>
              </w:divBdr>
              <w:divsChild>
                <w:div w:id="2104373102">
                  <w:marLeft w:val="0"/>
                  <w:marRight w:val="0"/>
                  <w:marTop w:val="0"/>
                  <w:marBottom w:val="0"/>
                  <w:divBdr>
                    <w:top w:val="none" w:sz="0" w:space="0" w:color="auto"/>
                    <w:left w:val="none" w:sz="0" w:space="0" w:color="auto"/>
                    <w:bottom w:val="none" w:sz="0" w:space="0" w:color="auto"/>
                    <w:right w:val="none" w:sz="0" w:space="0" w:color="auto"/>
                  </w:divBdr>
                </w:div>
              </w:divsChild>
            </w:div>
            <w:div w:id="1121143055">
              <w:marLeft w:val="0"/>
              <w:marRight w:val="0"/>
              <w:marTop w:val="0"/>
              <w:marBottom w:val="338"/>
              <w:divBdr>
                <w:top w:val="none" w:sz="0" w:space="0" w:color="auto"/>
                <w:left w:val="none" w:sz="0" w:space="0" w:color="auto"/>
                <w:bottom w:val="none" w:sz="0" w:space="0" w:color="auto"/>
                <w:right w:val="none" w:sz="0" w:space="0" w:color="auto"/>
              </w:divBdr>
              <w:divsChild>
                <w:div w:id="1604144172">
                  <w:marLeft w:val="0"/>
                  <w:marRight w:val="0"/>
                  <w:marTop w:val="0"/>
                  <w:marBottom w:val="0"/>
                  <w:divBdr>
                    <w:top w:val="none" w:sz="0" w:space="0" w:color="auto"/>
                    <w:left w:val="none" w:sz="0" w:space="0" w:color="auto"/>
                    <w:bottom w:val="none" w:sz="0" w:space="0" w:color="auto"/>
                    <w:right w:val="none" w:sz="0" w:space="0" w:color="auto"/>
                  </w:divBdr>
                  <w:divsChild>
                    <w:div w:id="791048715">
                      <w:marLeft w:val="0"/>
                      <w:marRight w:val="0"/>
                      <w:marTop w:val="0"/>
                      <w:marBottom w:val="0"/>
                      <w:divBdr>
                        <w:top w:val="none" w:sz="0" w:space="0" w:color="auto"/>
                        <w:left w:val="none" w:sz="0" w:space="0" w:color="auto"/>
                        <w:bottom w:val="none" w:sz="0" w:space="0" w:color="auto"/>
                        <w:right w:val="none" w:sz="0" w:space="0" w:color="auto"/>
                      </w:divBdr>
                    </w:div>
                    <w:div w:id="147598715">
                      <w:marLeft w:val="0"/>
                      <w:marRight w:val="0"/>
                      <w:marTop w:val="0"/>
                      <w:marBottom w:val="0"/>
                      <w:divBdr>
                        <w:top w:val="none" w:sz="0" w:space="0" w:color="auto"/>
                        <w:left w:val="none" w:sz="0" w:space="0" w:color="auto"/>
                        <w:bottom w:val="none" w:sz="0" w:space="0" w:color="auto"/>
                        <w:right w:val="none" w:sz="0" w:space="0" w:color="auto"/>
                      </w:divBdr>
                      <w:divsChild>
                        <w:div w:id="418910987">
                          <w:marLeft w:val="0"/>
                          <w:marRight w:val="0"/>
                          <w:marTop w:val="0"/>
                          <w:marBottom w:val="0"/>
                          <w:divBdr>
                            <w:top w:val="none" w:sz="0" w:space="0" w:color="auto"/>
                            <w:left w:val="none" w:sz="0" w:space="0" w:color="auto"/>
                            <w:bottom w:val="none" w:sz="0" w:space="0" w:color="auto"/>
                            <w:right w:val="none" w:sz="0" w:space="0" w:color="auto"/>
                          </w:divBdr>
                          <w:divsChild>
                            <w:div w:id="116490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1050">
                  <w:marLeft w:val="0"/>
                  <w:marRight w:val="0"/>
                  <w:marTop w:val="0"/>
                  <w:marBottom w:val="0"/>
                  <w:divBdr>
                    <w:top w:val="none" w:sz="0" w:space="0" w:color="auto"/>
                    <w:left w:val="none" w:sz="0" w:space="0" w:color="auto"/>
                    <w:bottom w:val="none" w:sz="0" w:space="0" w:color="auto"/>
                    <w:right w:val="none" w:sz="0" w:space="0" w:color="auto"/>
                  </w:divBdr>
                  <w:divsChild>
                    <w:div w:id="1076391458">
                      <w:marLeft w:val="0"/>
                      <w:marRight w:val="0"/>
                      <w:marTop w:val="0"/>
                      <w:marBottom w:val="0"/>
                      <w:divBdr>
                        <w:top w:val="none" w:sz="0" w:space="0" w:color="auto"/>
                        <w:left w:val="none" w:sz="0" w:space="0" w:color="auto"/>
                        <w:bottom w:val="none" w:sz="0" w:space="0" w:color="auto"/>
                        <w:right w:val="none" w:sz="0" w:space="0" w:color="auto"/>
                      </w:divBdr>
                    </w:div>
                    <w:div w:id="2046296963">
                      <w:marLeft w:val="0"/>
                      <w:marRight w:val="0"/>
                      <w:marTop w:val="0"/>
                      <w:marBottom w:val="0"/>
                      <w:divBdr>
                        <w:top w:val="none" w:sz="0" w:space="0" w:color="auto"/>
                        <w:left w:val="none" w:sz="0" w:space="0" w:color="auto"/>
                        <w:bottom w:val="none" w:sz="0" w:space="0" w:color="auto"/>
                        <w:right w:val="none" w:sz="0" w:space="0" w:color="auto"/>
                      </w:divBdr>
                      <w:divsChild>
                        <w:div w:id="1433552560">
                          <w:marLeft w:val="0"/>
                          <w:marRight w:val="0"/>
                          <w:marTop w:val="0"/>
                          <w:marBottom w:val="0"/>
                          <w:divBdr>
                            <w:top w:val="none" w:sz="0" w:space="0" w:color="auto"/>
                            <w:left w:val="none" w:sz="0" w:space="0" w:color="auto"/>
                            <w:bottom w:val="none" w:sz="0" w:space="0" w:color="auto"/>
                            <w:right w:val="none" w:sz="0" w:space="0" w:color="auto"/>
                          </w:divBdr>
                          <w:divsChild>
                            <w:div w:id="93875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626604">
                  <w:marLeft w:val="0"/>
                  <w:marRight w:val="0"/>
                  <w:marTop w:val="0"/>
                  <w:marBottom w:val="0"/>
                  <w:divBdr>
                    <w:top w:val="none" w:sz="0" w:space="0" w:color="auto"/>
                    <w:left w:val="none" w:sz="0" w:space="0" w:color="auto"/>
                    <w:bottom w:val="none" w:sz="0" w:space="0" w:color="auto"/>
                    <w:right w:val="none" w:sz="0" w:space="0" w:color="auto"/>
                  </w:divBdr>
                  <w:divsChild>
                    <w:div w:id="1507939425">
                      <w:marLeft w:val="0"/>
                      <w:marRight w:val="0"/>
                      <w:marTop w:val="0"/>
                      <w:marBottom w:val="0"/>
                      <w:divBdr>
                        <w:top w:val="none" w:sz="0" w:space="0" w:color="auto"/>
                        <w:left w:val="none" w:sz="0" w:space="0" w:color="auto"/>
                        <w:bottom w:val="none" w:sz="0" w:space="0" w:color="auto"/>
                        <w:right w:val="none" w:sz="0" w:space="0" w:color="auto"/>
                      </w:divBdr>
                    </w:div>
                    <w:div w:id="804353071">
                      <w:marLeft w:val="0"/>
                      <w:marRight w:val="0"/>
                      <w:marTop w:val="0"/>
                      <w:marBottom w:val="0"/>
                      <w:divBdr>
                        <w:top w:val="none" w:sz="0" w:space="0" w:color="auto"/>
                        <w:left w:val="none" w:sz="0" w:space="0" w:color="auto"/>
                        <w:bottom w:val="none" w:sz="0" w:space="0" w:color="auto"/>
                        <w:right w:val="none" w:sz="0" w:space="0" w:color="auto"/>
                      </w:divBdr>
                      <w:divsChild>
                        <w:div w:id="2110005428">
                          <w:marLeft w:val="0"/>
                          <w:marRight w:val="0"/>
                          <w:marTop w:val="0"/>
                          <w:marBottom w:val="0"/>
                          <w:divBdr>
                            <w:top w:val="none" w:sz="0" w:space="0" w:color="auto"/>
                            <w:left w:val="none" w:sz="0" w:space="0" w:color="auto"/>
                            <w:bottom w:val="none" w:sz="0" w:space="0" w:color="auto"/>
                            <w:right w:val="none" w:sz="0" w:space="0" w:color="auto"/>
                          </w:divBdr>
                          <w:divsChild>
                            <w:div w:id="105469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141971">
                  <w:marLeft w:val="0"/>
                  <w:marRight w:val="0"/>
                  <w:marTop w:val="0"/>
                  <w:marBottom w:val="0"/>
                  <w:divBdr>
                    <w:top w:val="none" w:sz="0" w:space="0" w:color="auto"/>
                    <w:left w:val="none" w:sz="0" w:space="0" w:color="auto"/>
                    <w:bottom w:val="none" w:sz="0" w:space="0" w:color="auto"/>
                    <w:right w:val="none" w:sz="0" w:space="0" w:color="auto"/>
                  </w:divBdr>
                  <w:divsChild>
                    <w:div w:id="2122842276">
                      <w:marLeft w:val="0"/>
                      <w:marRight w:val="0"/>
                      <w:marTop w:val="0"/>
                      <w:marBottom w:val="0"/>
                      <w:divBdr>
                        <w:top w:val="none" w:sz="0" w:space="0" w:color="auto"/>
                        <w:left w:val="none" w:sz="0" w:space="0" w:color="auto"/>
                        <w:bottom w:val="none" w:sz="0" w:space="0" w:color="auto"/>
                        <w:right w:val="none" w:sz="0" w:space="0" w:color="auto"/>
                      </w:divBdr>
                    </w:div>
                    <w:div w:id="991715977">
                      <w:marLeft w:val="0"/>
                      <w:marRight w:val="0"/>
                      <w:marTop w:val="0"/>
                      <w:marBottom w:val="0"/>
                      <w:divBdr>
                        <w:top w:val="none" w:sz="0" w:space="0" w:color="auto"/>
                        <w:left w:val="none" w:sz="0" w:space="0" w:color="auto"/>
                        <w:bottom w:val="none" w:sz="0" w:space="0" w:color="auto"/>
                        <w:right w:val="none" w:sz="0" w:space="0" w:color="auto"/>
                      </w:divBdr>
                      <w:divsChild>
                        <w:div w:id="50423737">
                          <w:marLeft w:val="0"/>
                          <w:marRight w:val="0"/>
                          <w:marTop w:val="0"/>
                          <w:marBottom w:val="0"/>
                          <w:divBdr>
                            <w:top w:val="none" w:sz="0" w:space="0" w:color="auto"/>
                            <w:left w:val="none" w:sz="0" w:space="0" w:color="auto"/>
                            <w:bottom w:val="none" w:sz="0" w:space="0" w:color="auto"/>
                            <w:right w:val="none" w:sz="0" w:space="0" w:color="auto"/>
                          </w:divBdr>
                          <w:divsChild>
                            <w:div w:id="19709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974318">
                  <w:marLeft w:val="0"/>
                  <w:marRight w:val="0"/>
                  <w:marTop w:val="0"/>
                  <w:marBottom w:val="0"/>
                  <w:divBdr>
                    <w:top w:val="none" w:sz="0" w:space="0" w:color="auto"/>
                    <w:left w:val="none" w:sz="0" w:space="0" w:color="auto"/>
                    <w:bottom w:val="none" w:sz="0" w:space="0" w:color="auto"/>
                    <w:right w:val="none" w:sz="0" w:space="0" w:color="auto"/>
                  </w:divBdr>
                  <w:divsChild>
                    <w:div w:id="839082779">
                      <w:marLeft w:val="0"/>
                      <w:marRight w:val="0"/>
                      <w:marTop w:val="0"/>
                      <w:marBottom w:val="0"/>
                      <w:divBdr>
                        <w:top w:val="none" w:sz="0" w:space="0" w:color="auto"/>
                        <w:left w:val="none" w:sz="0" w:space="0" w:color="auto"/>
                        <w:bottom w:val="none" w:sz="0" w:space="0" w:color="auto"/>
                        <w:right w:val="none" w:sz="0" w:space="0" w:color="auto"/>
                      </w:divBdr>
                    </w:div>
                    <w:div w:id="1697386231">
                      <w:marLeft w:val="0"/>
                      <w:marRight w:val="0"/>
                      <w:marTop w:val="0"/>
                      <w:marBottom w:val="0"/>
                      <w:divBdr>
                        <w:top w:val="none" w:sz="0" w:space="0" w:color="auto"/>
                        <w:left w:val="none" w:sz="0" w:space="0" w:color="auto"/>
                        <w:bottom w:val="none" w:sz="0" w:space="0" w:color="auto"/>
                        <w:right w:val="none" w:sz="0" w:space="0" w:color="auto"/>
                      </w:divBdr>
                      <w:divsChild>
                        <w:div w:id="740372619">
                          <w:marLeft w:val="0"/>
                          <w:marRight w:val="0"/>
                          <w:marTop w:val="0"/>
                          <w:marBottom w:val="0"/>
                          <w:divBdr>
                            <w:top w:val="none" w:sz="0" w:space="0" w:color="auto"/>
                            <w:left w:val="none" w:sz="0" w:space="0" w:color="auto"/>
                            <w:bottom w:val="none" w:sz="0" w:space="0" w:color="auto"/>
                            <w:right w:val="none" w:sz="0" w:space="0" w:color="auto"/>
                          </w:divBdr>
                          <w:divsChild>
                            <w:div w:id="96759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524179">
                  <w:marLeft w:val="0"/>
                  <w:marRight w:val="0"/>
                  <w:marTop w:val="0"/>
                  <w:marBottom w:val="0"/>
                  <w:divBdr>
                    <w:top w:val="none" w:sz="0" w:space="0" w:color="auto"/>
                    <w:left w:val="none" w:sz="0" w:space="0" w:color="auto"/>
                    <w:bottom w:val="none" w:sz="0" w:space="0" w:color="auto"/>
                    <w:right w:val="none" w:sz="0" w:space="0" w:color="auto"/>
                  </w:divBdr>
                  <w:divsChild>
                    <w:div w:id="1225066708">
                      <w:marLeft w:val="0"/>
                      <w:marRight w:val="0"/>
                      <w:marTop w:val="0"/>
                      <w:marBottom w:val="0"/>
                      <w:divBdr>
                        <w:top w:val="none" w:sz="0" w:space="0" w:color="auto"/>
                        <w:left w:val="none" w:sz="0" w:space="0" w:color="auto"/>
                        <w:bottom w:val="none" w:sz="0" w:space="0" w:color="auto"/>
                        <w:right w:val="none" w:sz="0" w:space="0" w:color="auto"/>
                      </w:divBdr>
                    </w:div>
                    <w:div w:id="727921326">
                      <w:marLeft w:val="0"/>
                      <w:marRight w:val="0"/>
                      <w:marTop w:val="0"/>
                      <w:marBottom w:val="0"/>
                      <w:divBdr>
                        <w:top w:val="none" w:sz="0" w:space="0" w:color="auto"/>
                        <w:left w:val="none" w:sz="0" w:space="0" w:color="auto"/>
                        <w:bottom w:val="none" w:sz="0" w:space="0" w:color="auto"/>
                        <w:right w:val="none" w:sz="0" w:space="0" w:color="auto"/>
                      </w:divBdr>
                      <w:divsChild>
                        <w:div w:id="1647127930">
                          <w:marLeft w:val="0"/>
                          <w:marRight w:val="0"/>
                          <w:marTop w:val="0"/>
                          <w:marBottom w:val="0"/>
                          <w:divBdr>
                            <w:top w:val="none" w:sz="0" w:space="0" w:color="auto"/>
                            <w:left w:val="none" w:sz="0" w:space="0" w:color="auto"/>
                            <w:bottom w:val="none" w:sz="0" w:space="0" w:color="auto"/>
                            <w:right w:val="none" w:sz="0" w:space="0" w:color="auto"/>
                          </w:divBdr>
                          <w:divsChild>
                            <w:div w:id="122926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890214">
                  <w:marLeft w:val="0"/>
                  <w:marRight w:val="0"/>
                  <w:marTop w:val="0"/>
                  <w:marBottom w:val="0"/>
                  <w:divBdr>
                    <w:top w:val="none" w:sz="0" w:space="0" w:color="auto"/>
                    <w:left w:val="none" w:sz="0" w:space="0" w:color="auto"/>
                    <w:bottom w:val="none" w:sz="0" w:space="0" w:color="auto"/>
                    <w:right w:val="none" w:sz="0" w:space="0" w:color="auto"/>
                  </w:divBdr>
                  <w:divsChild>
                    <w:div w:id="1527866121">
                      <w:marLeft w:val="0"/>
                      <w:marRight w:val="0"/>
                      <w:marTop w:val="0"/>
                      <w:marBottom w:val="0"/>
                      <w:divBdr>
                        <w:top w:val="none" w:sz="0" w:space="0" w:color="auto"/>
                        <w:left w:val="none" w:sz="0" w:space="0" w:color="auto"/>
                        <w:bottom w:val="none" w:sz="0" w:space="0" w:color="auto"/>
                        <w:right w:val="none" w:sz="0" w:space="0" w:color="auto"/>
                      </w:divBdr>
                    </w:div>
                    <w:div w:id="2004623634">
                      <w:marLeft w:val="0"/>
                      <w:marRight w:val="0"/>
                      <w:marTop w:val="0"/>
                      <w:marBottom w:val="0"/>
                      <w:divBdr>
                        <w:top w:val="none" w:sz="0" w:space="0" w:color="auto"/>
                        <w:left w:val="none" w:sz="0" w:space="0" w:color="auto"/>
                        <w:bottom w:val="none" w:sz="0" w:space="0" w:color="auto"/>
                        <w:right w:val="none" w:sz="0" w:space="0" w:color="auto"/>
                      </w:divBdr>
                      <w:divsChild>
                        <w:div w:id="641740453">
                          <w:marLeft w:val="0"/>
                          <w:marRight w:val="0"/>
                          <w:marTop w:val="0"/>
                          <w:marBottom w:val="0"/>
                          <w:divBdr>
                            <w:top w:val="none" w:sz="0" w:space="0" w:color="auto"/>
                            <w:left w:val="none" w:sz="0" w:space="0" w:color="auto"/>
                            <w:bottom w:val="none" w:sz="0" w:space="0" w:color="auto"/>
                            <w:right w:val="none" w:sz="0" w:space="0" w:color="auto"/>
                          </w:divBdr>
                          <w:divsChild>
                            <w:div w:id="21344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01225">
          <w:marLeft w:val="0"/>
          <w:marRight w:val="0"/>
          <w:marTop w:val="376"/>
          <w:marBottom w:val="0"/>
          <w:divBdr>
            <w:top w:val="single" w:sz="4" w:space="13" w:color="E2E2E2"/>
            <w:left w:val="none" w:sz="0" w:space="17" w:color="auto"/>
            <w:bottom w:val="none" w:sz="0" w:space="6" w:color="auto"/>
            <w:right w:val="none" w:sz="0" w:space="17" w:color="auto"/>
          </w:divBdr>
          <w:divsChild>
            <w:div w:id="1641619048">
              <w:marLeft w:val="0"/>
              <w:marRight w:val="0"/>
              <w:marTop w:val="0"/>
              <w:marBottom w:val="0"/>
              <w:divBdr>
                <w:top w:val="none" w:sz="0" w:space="0" w:color="auto"/>
                <w:left w:val="none" w:sz="0" w:space="0" w:color="auto"/>
                <w:bottom w:val="none" w:sz="0" w:space="0" w:color="auto"/>
                <w:right w:val="none" w:sz="0" w:space="0" w:color="auto"/>
              </w:divBdr>
              <w:divsChild>
                <w:div w:id="1947420439">
                  <w:marLeft w:val="0"/>
                  <w:marRight w:val="0"/>
                  <w:marTop w:val="0"/>
                  <w:marBottom w:val="0"/>
                  <w:divBdr>
                    <w:top w:val="none" w:sz="0" w:space="0" w:color="auto"/>
                    <w:left w:val="none" w:sz="0" w:space="0" w:color="auto"/>
                    <w:bottom w:val="none" w:sz="0" w:space="0" w:color="auto"/>
                    <w:right w:val="none" w:sz="0" w:space="0" w:color="auto"/>
                  </w:divBdr>
                </w:div>
                <w:div w:id="781189229">
                  <w:marLeft w:val="0"/>
                  <w:marRight w:val="0"/>
                  <w:marTop w:val="125"/>
                  <w:marBottom w:val="125"/>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ikiaccounting.com/list-types-audit-level-assurance/" TargetMode="External"/><Relationship Id="rId3" Type="http://schemas.openxmlformats.org/officeDocument/2006/relationships/settings" Target="settings.xml"/><Relationship Id="rId7" Type="http://schemas.openxmlformats.org/officeDocument/2006/relationships/hyperlink" Target="https://www.wikiaccounti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8</Pages>
  <Words>2322</Words>
  <Characters>13241</Characters>
  <Application>Microsoft Office Word</Application>
  <DocSecurity>0</DocSecurity>
  <Lines>110</Lines>
  <Paragraphs>31</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What is a Special Audit?</vt:lpstr>
      <vt:lpstr/>
      <vt:lpstr>    Definition</vt:lpstr>
      <vt:lpstr>    </vt:lpstr>
      <vt:lpstr>    The Need for A Special Audit</vt:lpstr>
      <vt:lpstr>    </vt:lpstr>
      <vt:lpstr>    Scope of Special Audit</vt:lpstr>
      <vt:lpstr>    </vt:lpstr>
      <vt:lpstr>    </vt:lpstr>
      <vt:lpstr>    Conclusion</vt:lpstr>
      <vt:lpstr>    </vt:lpstr>
      <vt:lpstr>    </vt:lpstr>
      <vt:lpstr>Social Audit | Definition | Objectives | Need | Disclosure of Information </vt:lpstr>
      <vt:lpstr>    Meaning and Definition of Social Audit</vt:lpstr>
      <vt:lpstr>    </vt:lpstr>
      <vt:lpstr>    Social accounting and Social Audit</vt:lpstr>
      <vt:lpstr>    Objectives of Social Audit</vt:lpstr>
      <vt:lpstr>        Principal Objectives of Social Audit</vt:lpstr>
      <vt:lpstr>        Secondary Objectives of Social Audit</vt:lpstr>
      <vt:lpstr>    Need for Social Audit</vt:lpstr>
      <vt:lpstr>    Disclosure of Information during Social audit</vt:lpstr>
      <vt:lpstr>        </vt:lpstr>
      <vt:lpstr>        Information to be Disclosed during social audit</vt:lpstr>
      <vt:lpstr>        Category of Information to be disclosed</vt:lpstr>
      <vt:lpstr>        Persons Benefited by the Disclosure of information</vt:lpstr>
    </vt:vector>
  </TitlesOfParts>
  <Company/>
  <LinksUpToDate>false</LinksUpToDate>
  <CharactersWithSpaces>15532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2020-04-10T04:44:00Z</dcterms:created>
  <dcterms:modified xsi:type="dcterms:W3CDTF">2020-04-10T05:22:00Z</dcterms:modified>
</cp:coreProperties>
</file>