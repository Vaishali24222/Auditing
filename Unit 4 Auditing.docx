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5F4F" w:rsidRPr="003F5F4F" w:rsidRDefault="003F5F4F" w:rsidP="003F5F4F">
      <w:pPr>
        <w:spacing w:after="120" w:line="264" w:lineRule="atLeast"/>
        <w:textAlignment w:val="baseline"/>
        <w:outlineLvl w:val="0"/>
        <w:rPr>
          <w:ins w:id="0" w:author="Unknown"/>
          <w:rFonts w:ascii="Arial" w:eastAsia="Times New Roman" w:hAnsi="Arial" w:cs="Arial"/>
          <w:b/>
          <w:bCs/>
          <w:color w:val="191919"/>
          <w:kern w:val="36"/>
          <w:sz w:val="50"/>
          <w:szCs w:val="50"/>
        </w:rPr>
      </w:pPr>
      <w:ins w:id="1" w:author="Unknown">
        <w:r w:rsidRPr="003F5F4F">
          <w:rPr>
            <w:rFonts w:ascii="Arial" w:eastAsia="Times New Roman" w:hAnsi="Arial" w:cs="Arial"/>
            <w:b/>
            <w:bCs/>
            <w:color w:val="191919"/>
            <w:kern w:val="36"/>
            <w:sz w:val="50"/>
            <w:szCs w:val="50"/>
          </w:rPr>
          <w:t>What special points will receive your attention while auditing the accounts of banking company?</w:t>
        </w:r>
      </w:ins>
    </w:p>
    <w:p w:rsidR="003F5F4F" w:rsidRPr="003F5F4F" w:rsidRDefault="003F5F4F" w:rsidP="003F5F4F">
      <w:pPr>
        <w:spacing w:line="360" w:lineRule="atLeast"/>
        <w:textAlignment w:val="baseline"/>
        <w:rPr>
          <w:ins w:id="2" w:author="Unknown"/>
          <w:rFonts w:ascii="Arial" w:eastAsia="Times New Roman" w:hAnsi="Arial" w:cs="Arial"/>
          <w:color w:val="000000"/>
          <w:sz w:val="20"/>
          <w:szCs w:val="20"/>
        </w:rPr>
      </w:pPr>
      <w:ins w:id="3" w:author="Unknown">
        <w:r w:rsidRPr="003F5F4F">
          <w:rPr>
            <w:rFonts w:ascii="Arial" w:eastAsia="Times New Roman" w:hAnsi="Arial" w:cs="Arial"/>
            <w:b/>
            <w:bCs/>
            <w:color w:val="000000"/>
            <w:sz w:val="20"/>
          </w:rPr>
          <w:t>The following important points should be noted by the auditor in the audit of accounts of a banking company:</w:t>
        </w:r>
      </w:ins>
    </w:p>
    <w:p w:rsidR="003F5F4F" w:rsidRPr="003F5F4F" w:rsidRDefault="003F5F4F" w:rsidP="003F5F4F">
      <w:pPr>
        <w:spacing w:line="360" w:lineRule="atLeast"/>
        <w:jc w:val="both"/>
        <w:textAlignment w:val="baseline"/>
        <w:rPr>
          <w:ins w:id="4" w:author="Unknown"/>
          <w:rFonts w:ascii="Arial" w:eastAsia="Times New Roman" w:hAnsi="Arial" w:cs="Arial"/>
          <w:color w:val="000000"/>
          <w:sz w:val="20"/>
          <w:szCs w:val="20"/>
        </w:rPr>
      </w:pPr>
      <w:ins w:id="5" w:author="Unknown">
        <w:r w:rsidRPr="003F5F4F">
          <w:rPr>
            <w:rFonts w:ascii="Arial" w:eastAsia="Times New Roman" w:hAnsi="Arial" w:cs="Arial"/>
            <w:b/>
            <w:bCs/>
            <w:color w:val="000000"/>
            <w:sz w:val="20"/>
          </w:rPr>
          <w:t>General:</w:t>
        </w:r>
      </w:ins>
    </w:p>
    <w:p w:rsidR="003F5F4F" w:rsidRPr="003F5F4F" w:rsidRDefault="003F5F4F" w:rsidP="003F5F4F">
      <w:pPr>
        <w:spacing w:after="288" w:line="360" w:lineRule="atLeast"/>
        <w:jc w:val="both"/>
        <w:textAlignment w:val="baseline"/>
        <w:rPr>
          <w:ins w:id="6" w:author="Unknown"/>
          <w:rFonts w:ascii="Arial" w:eastAsia="Times New Roman" w:hAnsi="Arial" w:cs="Arial"/>
          <w:color w:val="000000"/>
          <w:sz w:val="20"/>
          <w:szCs w:val="20"/>
        </w:rPr>
      </w:pPr>
      <w:ins w:id="7" w:author="Unknown">
        <w:r w:rsidRPr="003F5F4F">
          <w:rPr>
            <w:rFonts w:ascii="Arial" w:eastAsia="Times New Roman" w:hAnsi="Arial" w:cs="Arial"/>
            <w:color w:val="000000"/>
            <w:sz w:val="20"/>
            <w:szCs w:val="20"/>
          </w:rPr>
          <w:t>1. He should, first of all, confirm that his appointment is in order.</w:t>
        </w:r>
      </w:ins>
    </w:p>
    <w:p w:rsidR="003F5F4F" w:rsidRPr="003F5F4F" w:rsidRDefault="003F5F4F" w:rsidP="003F5F4F">
      <w:pPr>
        <w:spacing w:after="288" w:line="360" w:lineRule="atLeast"/>
        <w:textAlignment w:val="baseline"/>
        <w:rPr>
          <w:ins w:id="8" w:author="Unknown"/>
          <w:rFonts w:ascii="Arial" w:eastAsia="Times New Roman" w:hAnsi="Arial" w:cs="Arial"/>
          <w:caps/>
          <w:color w:val="000000"/>
          <w:sz w:val="14"/>
          <w:szCs w:val="14"/>
        </w:rPr>
      </w:pPr>
      <w:ins w:id="9" w:author="Unknown">
        <w:r w:rsidRPr="003F5F4F">
          <w:rPr>
            <w:rFonts w:ascii="Arial" w:eastAsia="Times New Roman" w:hAnsi="Arial" w:cs="Arial"/>
            <w:caps/>
            <w:color w:val="000000"/>
            <w:sz w:val="14"/>
            <w:szCs w:val="14"/>
          </w:rPr>
          <w:t>ADVERTISEMENTS:</w:t>
        </w:r>
      </w:ins>
    </w:p>
    <w:p w:rsidR="003F5F4F" w:rsidRPr="003F5F4F" w:rsidRDefault="003F5F4F" w:rsidP="003F5F4F">
      <w:pPr>
        <w:spacing w:after="288" w:line="360" w:lineRule="atLeast"/>
        <w:jc w:val="both"/>
        <w:textAlignment w:val="baseline"/>
        <w:rPr>
          <w:ins w:id="10" w:author="Unknown"/>
          <w:rFonts w:ascii="Arial" w:eastAsia="Times New Roman" w:hAnsi="Arial" w:cs="Arial"/>
          <w:color w:val="000000"/>
          <w:sz w:val="20"/>
          <w:szCs w:val="20"/>
        </w:rPr>
      </w:pPr>
      <w:ins w:id="11" w:author="Unknown">
        <w:r w:rsidRPr="003F5F4F">
          <w:rPr>
            <w:rFonts w:ascii="Arial" w:eastAsia="Times New Roman" w:hAnsi="Arial" w:cs="Arial"/>
            <w:color w:val="000000"/>
            <w:sz w:val="20"/>
            <w:szCs w:val="20"/>
          </w:rPr>
          <w:t>2. He should see that Annual Accounts of the banking company have been prepared in proper form.</w:t>
        </w:r>
      </w:ins>
    </w:p>
    <w:p w:rsidR="003F5F4F" w:rsidRPr="003F5F4F" w:rsidRDefault="003F5F4F" w:rsidP="003F5F4F">
      <w:pPr>
        <w:spacing w:after="288" w:line="360" w:lineRule="atLeast"/>
        <w:jc w:val="both"/>
        <w:textAlignment w:val="baseline"/>
        <w:rPr>
          <w:ins w:id="12" w:author="Unknown"/>
          <w:rFonts w:ascii="Arial" w:eastAsia="Times New Roman" w:hAnsi="Arial" w:cs="Arial"/>
          <w:color w:val="000000"/>
          <w:sz w:val="20"/>
          <w:szCs w:val="20"/>
        </w:rPr>
      </w:pPr>
      <w:ins w:id="13" w:author="Unknown">
        <w:r w:rsidRPr="003F5F4F">
          <w:rPr>
            <w:rFonts w:ascii="Arial" w:eastAsia="Times New Roman" w:hAnsi="Arial" w:cs="Arial"/>
            <w:color w:val="000000"/>
            <w:sz w:val="20"/>
            <w:szCs w:val="20"/>
          </w:rPr>
          <w:t>3. He should examine the system of internal check and control and ascertain whether such a system is adequate or not. Generally, banks have a separate audit department for the examination of day-to-day transactions. The efficacy of such a system should be examined.</w:t>
        </w:r>
      </w:ins>
    </w:p>
    <w:p w:rsidR="003F5F4F" w:rsidRPr="003F5F4F" w:rsidRDefault="003F5F4F" w:rsidP="003F5F4F">
      <w:pPr>
        <w:spacing w:after="288" w:line="360" w:lineRule="atLeast"/>
        <w:jc w:val="both"/>
        <w:textAlignment w:val="baseline"/>
        <w:rPr>
          <w:ins w:id="14" w:author="Unknown"/>
          <w:rFonts w:ascii="Arial" w:eastAsia="Times New Roman" w:hAnsi="Arial" w:cs="Arial"/>
          <w:color w:val="000000"/>
          <w:sz w:val="20"/>
          <w:szCs w:val="20"/>
        </w:rPr>
      </w:pPr>
      <w:ins w:id="15" w:author="Unknown">
        <w:r w:rsidRPr="003F5F4F">
          <w:rPr>
            <w:rFonts w:ascii="Arial" w:eastAsia="Times New Roman" w:hAnsi="Arial" w:cs="Arial"/>
            <w:color w:val="000000"/>
            <w:sz w:val="20"/>
            <w:szCs w:val="20"/>
          </w:rPr>
          <w:t>4. He should visit the bank on the last working day of the year to count the cash himself. If the money has been kept with the Reserve Bank of India or any other bank, he should obtain a certificate confirming the deposit.</w:t>
        </w:r>
      </w:ins>
    </w:p>
    <w:p w:rsidR="003F5F4F" w:rsidRPr="003F5F4F" w:rsidRDefault="003F5F4F" w:rsidP="003F5F4F">
      <w:pPr>
        <w:spacing w:after="288" w:line="360" w:lineRule="atLeast"/>
        <w:textAlignment w:val="baseline"/>
        <w:rPr>
          <w:ins w:id="16" w:author="Unknown"/>
          <w:rFonts w:ascii="Arial" w:eastAsia="Times New Roman" w:hAnsi="Arial" w:cs="Arial"/>
          <w:caps/>
          <w:color w:val="000000"/>
          <w:sz w:val="14"/>
          <w:szCs w:val="14"/>
        </w:rPr>
      </w:pPr>
      <w:ins w:id="17" w:author="Unknown">
        <w:r w:rsidRPr="003F5F4F">
          <w:rPr>
            <w:rFonts w:ascii="Arial" w:eastAsia="Times New Roman" w:hAnsi="Arial" w:cs="Arial"/>
            <w:caps/>
            <w:color w:val="000000"/>
            <w:sz w:val="14"/>
            <w:szCs w:val="14"/>
          </w:rPr>
          <w:t>ADVERTISEMENTS:</w:t>
        </w:r>
      </w:ins>
    </w:p>
    <w:p w:rsidR="003F5F4F" w:rsidRPr="003F5F4F" w:rsidRDefault="003F5F4F" w:rsidP="003F5F4F">
      <w:pPr>
        <w:spacing w:after="288" w:line="360" w:lineRule="atLeast"/>
        <w:jc w:val="both"/>
        <w:textAlignment w:val="baseline"/>
        <w:rPr>
          <w:ins w:id="18" w:author="Unknown"/>
          <w:rFonts w:ascii="Arial" w:eastAsia="Times New Roman" w:hAnsi="Arial" w:cs="Arial"/>
          <w:color w:val="000000"/>
          <w:sz w:val="20"/>
          <w:szCs w:val="20"/>
        </w:rPr>
      </w:pPr>
      <w:ins w:id="19" w:author="Unknown">
        <w:r w:rsidRPr="003F5F4F">
          <w:rPr>
            <w:rFonts w:ascii="Arial" w:eastAsia="Times New Roman" w:hAnsi="Arial" w:cs="Arial"/>
            <w:color w:val="000000"/>
            <w:sz w:val="20"/>
            <w:szCs w:val="20"/>
          </w:rPr>
          <w:t>5. He should specially check the receipt of drafts, cheques, etc., on the last working day which has not been entered in the books.</w:t>
        </w:r>
      </w:ins>
    </w:p>
    <w:p w:rsidR="003F5F4F" w:rsidRPr="003F5F4F" w:rsidRDefault="003F5F4F" w:rsidP="003F5F4F">
      <w:pPr>
        <w:spacing w:line="360" w:lineRule="atLeast"/>
        <w:jc w:val="both"/>
        <w:textAlignment w:val="baseline"/>
        <w:rPr>
          <w:ins w:id="20" w:author="Unknown"/>
          <w:rFonts w:ascii="Arial" w:eastAsia="Times New Roman" w:hAnsi="Arial" w:cs="Arial"/>
          <w:color w:val="000000"/>
          <w:sz w:val="20"/>
          <w:szCs w:val="20"/>
        </w:rPr>
      </w:pPr>
      <w:ins w:id="21" w:author="Unknown">
        <w:r w:rsidRPr="003F5F4F">
          <w:rPr>
            <w:rFonts w:ascii="Arial" w:eastAsia="Times New Roman" w:hAnsi="Arial" w:cs="Arial"/>
            <w:b/>
            <w:bCs/>
            <w:color w:val="000000"/>
            <w:sz w:val="20"/>
          </w:rPr>
          <w:t>Income:</w:t>
        </w:r>
      </w:ins>
    </w:p>
    <w:p w:rsidR="003F5F4F" w:rsidRPr="003F5F4F" w:rsidRDefault="003F5F4F" w:rsidP="003F5F4F">
      <w:pPr>
        <w:spacing w:after="288" w:line="360" w:lineRule="atLeast"/>
        <w:jc w:val="both"/>
        <w:textAlignment w:val="baseline"/>
        <w:rPr>
          <w:ins w:id="22" w:author="Unknown"/>
          <w:rFonts w:ascii="Arial" w:eastAsia="Times New Roman" w:hAnsi="Arial" w:cs="Arial"/>
          <w:color w:val="000000"/>
          <w:sz w:val="20"/>
          <w:szCs w:val="20"/>
        </w:rPr>
      </w:pPr>
      <w:ins w:id="23" w:author="Unknown">
        <w:r w:rsidRPr="003F5F4F">
          <w:rPr>
            <w:rFonts w:ascii="Arial" w:eastAsia="Times New Roman" w:hAnsi="Arial" w:cs="Arial"/>
            <w:color w:val="000000"/>
            <w:sz w:val="20"/>
            <w:szCs w:val="20"/>
          </w:rPr>
          <w:t>6. He should verify investments and income there from. It should be seen that investments have been properly valued.</w:t>
        </w:r>
      </w:ins>
    </w:p>
    <w:p w:rsidR="003F5F4F" w:rsidRPr="003F5F4F" w:rsidRDefault="003F5F4F" w:rsidP="003F5F4F">
      <w:pPr>
        <w:spacing w:after="288" w:line="360" w:lineRule="atLeast"/>
        <w:jc w:val="both"/>
        <w:textAlignment w:val="baseline"/>
        <w:rPr>
          <w:ins w:id="24" w:author="Unknown"/>
          <w:rFonts w:ascii="Arial" w:eastAsia="Times New Roman" w:hAnsi="Arial" w:cs="Arial"/>
          <w:color w:val="000000"/>
          <w:sz w:val="20"/>
          <w:szCs w:val="20"/>
        </w:rPr>
      </w:pPr>
      <w:ins w:id="25" w:author="Unknown">
        <w:r w:rsidRPr="003F5F4F">
          <w:rPr>
            <w:rFonts w:ascii="Arial" w:eastAsia="Times New Roman" w:hAnsi="Arial" w:cs="Arial"/>
            <w:color w:val="000000"/>
            <w:sz w:val="20"/>
            <w:szCs w:val="20"/>
          </w:rPr>
          <w:t>7. He should vouch the interest on loans and advances and ensure that irrecoverable interest is adequately provided for.</w:t>
        </w:r>
      </w:ins>
    </w:p>
    <w:p w:rsidR="003F5F4F" w:rsidRPr="003F5F4F" w:rsidRDefault="003F5F4F" w:rsidP="003F5F4F">
      <w:pPr>
        <w:spacing w:after="288" w:line="360" w:lineRule="atLeast"/>
        <w:textAlignment w:val="baseline"/>
        <w:rPr>
          <w:ins w:id="26" w:author="Unknown"/>
          <w:rFonts w:ascii="Arial" w:eastAsia="Times New Roman" w:hAnsi="Arial" w:cs="Arial"/>
          <w:caps/>
          <w:color w:val="000000"/>
          <w:sz w:val="14"/>
          <w:szCs w:val="14"/>
        </w:rPr>
      </w:pPr>
      <w:ins w:id="27" w:author="Unknown">
        <w:r w:rsidRPr="003F5F4F">
          <w:rPr>
            <w:rFonts w:ascii="Arial" w:eastAsia="Times New Roman" w:hAnsi="Arial" w:cs="Arial"/>
            <w:caps/>
            <w:color w:val="000000"/>
            <w:sz w:val="14"/>
            <w:szCs w:val="14"/>
          </w:rPr>
          <w:t>ADVERTISEMENTS:</w:t>
        </w:r>
      </w:ins>
    </w:p>
    <w:p w:rsidR="003F5F4F" w:rsidRPr="003F5F4F" w:rsidRDefault="003F5F4F" w:rsidP="003F5F4F">
      <w:pPr>
        <w:spacing w:after="288" w:line="360" w:lineRule="atLeast"/>
        <w:jc w:val="both"/>
        <w:textAlignment w:val="baseline"/>
        <w:rPr>
          <w:ins w:id="28" w:author="Unknown"/>
          <w:rFonts w:ascii="Arial" w:eastAsia="Times New Roman" w:hAnsi="Arial" w:cs="Arial"/>
          <w:color w:val="000000"/>
          <w:sz w:val="20"/>
          <w:szCs w:val="20"/>
        </w:rPr>
      </w:pPr>
      <w:ins w:id="29" w:author="Unknown">
        <w:r w:rsidRPr="003F5F4F">
          <w:rPr>
            <w:rFonts w:ascii="Arial" w:eastAsia="Times New Roman" w:hAnsi="Arial" w:cs="Arial"/>
            <w:color w:val="000000"/>
            <w:sz w:val="20"/>
            <w:szCs w:val="20"/>
          </w:rPr>
          <w:lastRenderedPageBreak/>
          <w:t>8. He should verify bills discounted and also discount received in respect of such bills. It is to be ascertained that the rebate on bills discounted and unmetered bills has been carried forward.</w:t>
        </w:r>
      </w:ins>
    </w:p>
    <w:p w:rsidR="003F5F4F" w:rsidRPr="003F5F4F" w:rsidRDefault="003F5F4F" w:rsidP="003F5F4F">
      <w:pPr>
        <w:spacing w:after="288" w:line="360" w:lineRule="atLeast"/>
        <w:jc w:val="both"/>
        <w:textAlignment w:val="baseline"/>
        <w:rPr>
          <w:ins w:id="30" w:author="Unknown"/>
          <w:rFonts w:ascii="Arial" w:eastAsia="Times New Roman" w:hAnsi="Arial" w:cs="Arial"/>
          <w:color w:val="000000"/>
          <w:sz w:val="20"/>
          <w:szCs w:val="20"/>
        </w:rPr>
      </w:pPr>
      <w:ins w:id="31" w:author="Unknown">
        <w:r w:rsidRPr="003F5F4F">
          <w:rPr>
            <w:rFonts w:ascii="Arial" w:eastAsia="Times New Roman" w:hAnsi="Arial" w:cs="Arial"/>
            <w:color w:val="000000"/>
            <w:sz w:val="20"/>
            <w:szCs w:val="20"/>
          </w:rPr>
          <w:t>9. Sometimes, a banking company gets a commission from its customers for services rendered to them. If so, such a commission received should be vouched by proper vouchers.</w:t>
        </w:r>
      </w:ins>
    </w:p>
    <w:p w:rsidR="003F5F4F" w:rsidRPr="003F5F4F" w:rsidRDefault="003F5F4F" w:rsidP="003F5F4F">
      <w:pPr>
        <w:spacing w:after="288" w:line="360" w:lineRule="atLeast"/>
        <w:jc w:val="both"/>
        <w:textAlignment w:val="baseline"/>
        <w:rPr>
          <w:ins w:id="32" w:author="Unknown"/>
          <w:rFonts w:ascii="Arial" w:eastAsia="Times New Roman" w:hAnsi="Arial" w:cs="Arial"/>
          <w:color w:val="000000"/>
          <w:sz w:val="20"/>
          <w:szCs w:val="20"/>
        </w:rPr>
      </w:pPr>
      <w:ins w:id="33" w:author="Unknown">
        <w:r w:rsidRPr="003F5F4F">
          <w:rPr>
            <w:rFonts w:ascii="Arial" w:eastAsia="Times New Roman" w:hAnsi="Arial" w:cs="Arial"/>
            <w:color w:val="000000"/>
            <w:sz w:val="20"/>
            <w:szCs w:val="20"/>
          </w:rPr>
          <w:t>10. He should verify the securities deposited with bank for safe custody purpose and see that income in respect thereof has been properly accounted for.</w:t>
        </w:r>
      </w:ins>
    </w:p>
    <w:p w:rsidR="003F5F4F" w:rsidRPr="003F5F4F" w:rsidRDefault="003F5F4F" w:rsidP="003F5F4F">
      <w:pPr>
        <w:spacing w:line="360" w:lineRule="atLeast"/>
        <w:jc w:val="both"/>
        <w:textAlignment w:val="baseline"/>
        <w:rPr>
          <w:ins w:id="34" w:author="Unknown"/>
          <w:rFonts w:ascii="Arial" w:eastAsia="Times New Roman" w:hAnsi="Arial" w:cs="Arial"/>
          <w:color w:val="000000"/>
          <w:sz w:val="20"/>
          <w:szCs w:val="20"/>
        </w:rPr>
      </w:pPr>
      <w:ins w:id="35" w:author="Unknown">
        <w:r w:rsidRPr="003F5F4F">
          <w:rPr>
            <w:rFonts w:ascii="Arial" w:eastAsia="Times New Roman" w:hAnsi="Arial" w:cs="Arial"/>
            <w:b/>
            <w:bCs/>
            <w:color w:val="000000"/>
            <w:sz w:val="20"/>
          </w:rPr>
          <w:t>Expenditure:</w:t>
        </w:r>
      </w:ins>
    </w:p>
    <w:p w:rsidR="003F5F4F" w:rsidRPr="003F5F4F" w:rsidRDefault="003F5F4F" w:rsidP="003F5F4F">
      <w:pPr>
        <w:spacing w:after="288" w:line="360" w:lineRule="atLeast"/>
        <w:jc w:val="both"/>
        <w:textAlignment w:val="baseline"/>
        <w:rPr>
          <w:ins w:id="36" w:author="Unknown"/>
          <w:rFonts w:ascii="Arial" w:eastAsia="Times New Roman" w:hAnsi="Arial" w:cs="Arial"/>
          <w:color w:val="000000"/>
          <w:sz w:val="20"/>
          <w:szCs w:val="20"/>
        </w:rPr>
      </w:pPr>
      <w:ins w:id="37" w:author="Unknown">
        <w:r w:rsidRPr="003F5F4F">
          <w:rPr>
            <w:rFonts w:ascii="Arial" w:eastAsia="Times New Roman" w:hAnsi="Arial" w:cs="Arial"/>
            <w:color w:val="000000"/>
            <w:sz w:val="20"/>
            <w:szCs w:val="20"/>
          </w:rPr>
          <w:t>11. He should see that capital expenditure has been properly dealt with in the books and proper distinction has been made between capital and revenue.</w:t>
        </w:r>
      </w:ins>
    </w:p>
    <w:p w:rsidR="003F5F4F" w:rsidRPr="003F5F4F" w:rsidRDefault="003F5F4F" w:rsidP="003F5F4F">
      <w:pPr>
        <w:spacing w:after="288" w:line="360" w:lineRule="atLeast"/>
        <w:jc w:val="both"/>
        <w:textAlignment w:val="baseline"/>
        <w:rPr>
          <w:ins w:id="38" w:author="Unknown"/>
          <w:rFonts w:ascii="Arial" w:eastAsia="Times New Roman" w:hAnsi="Arial" w:cs="Arial"/>
          <w:color w:val="000000"/>
          <w:sz w:val="20"/>
          <w:szCs w:val="20"/>
        </w:rPr>
      </w:pPr>
      <w:ins w:id="39" w:author="Unknown">
        <w:r w:rsidRPr="003F5F4F">
          <w:rPr>
            <w:rFonts w:ascii="Arial" w:eastAsia="Times New Roman" w:hAnsi="Arial" w:cs="Arial"/>
            <w:color w:val="000000"/>
            <w:sz w:val="20"/>
            <w:szCs w:val="20"/>
          </w:rPr>
          <w:t>12. He should check the balance of Current Account, Fixed Deposit and Savings Bank Ledgers with the schedules obtained from the client and ascertain that all interest outstanding on deposits has been provided for.</w:t>
        </w:r>
      </w:ins>
    </w:p>
    <w:p w:rsidR="003F5F4F" w:rsidRPr="003F5F4F" w:rsidRDefault="003F5F4F" w:rsidP="003F5F4F">
      <w:pPr>
        <w:spacing w:line="360" w:lineRule="atLeast"/>
        <w:jc w:val="both"/>
        <w:textAlignment w:val="baseline"/>
        <w:rPr>
          <w:ins w:id="40" w:author="Unknown"/>
          <w:rFonts w:ascii="Arial" w:eastAsia="Times New Roman" w:hAnsi="Arial" w:cs="Arial"/>
          <w:color w:val="000000"/>
          <w:sz w:val="20"/>
          <w:szCs w:val="20"/>
        </w:rPr>
      </w:pPr>
      <w:ins w:id="41" w:author="Unknown">
        <w:r w:rsidRPr="003F5F4F">
          <w:rPr>
            <w:rFonts w:ascii="Arial" w:eastAsia="Times New Roman" w:hAnsi="Arial" w:cs="Arial"/>
            <w:b/>
            <w:bCs/>
            <w:color w:val="000000"/>
            <w:sz w:val="20"/>
          </w:rPr>
          <w:t>Miscellaneous:</w:t>
        </w:r>
      </w:ins>
    </w:p>
    <w:p w:rsidR="003F5F4F" w:rsidRPr="003F5F4F" w:rsidRDefault="003F5F4F" w:rsidP="003F5F4F">
      <w:pPr>
        <w:spacing w:after="288" w:line="360" w:lineRule="atLeast"/>
        <w:jc w:val="both"/>
        <w:textAlignment w:val="baseline"/>
        <w:rPr>
          <w:ins w:id="42" w:author="Unknown"/>
          <w:rFonts w:ascii="Arial" w:eastAsia="Times New Roman" w:hAnsi="Arial" w:cs="Arial"/>
          <w:color w:val="000000"/>
          <w:sz w:val="20"/>
          <w:szCs w:val="20"/>
        </w:rPr>
      </w:pPr>
      <w:ins w:id="43" w:author="Unknown">
        <w:r w:rsidRPr="003F5F4F">
          <w:rPr>
            <w:rFonts w:ascii="Arial" w:eastAsia="Times New Roman" w:hAnsi="Arial" w:cs="Arial"/>
            <w:color w:val="000000"/>
            <w:sz w:val="20"/>
            <w:szCs w:val="20"/>
          </w:rPr>
          <w:t>13. All assets and liabilities should be verified and it should be seen that adequate provision has been made for doubtful and bad debts. He should specially check the overdrafts, etc.</w:t>
        </w:r>
      </w:ins>
    </w:p>
    <w:p w:rsidR="003F5F4F" w:rsidRPr="003F5F4F" w:rsidRDefault="003F5F4F" w:rsidP="003F5F4F">
      <w:pPr>
        <w:spacing w:after="288" w:line="360" w:lineRule="atLeast"/>
        <w:jc w:val="both"/>
        <w:textAlignment w:val="baseline"/>
        <w:rPr>
          <w:ins w:id="44" w:author="Unknown"/>
          <w:rFonts w:ascii="Arial" w:eastAsia="Times New Roman" w:hAnsi="Arial" w:cs="Arial"/>
          <w:color w:val="000000"/>
          <w:sz w:val="20"/>
          <w:szCs w:val="20"/>
        </w:rPr>
      </w:pPr>
      <w:ins w:id="45" w:author="Unknown">
        <w:r w:rsidRPr="003F5F4F">
          <w:rPr>
            <w:rFonts w:ascii="Arial" w:eastAsia="Times New Roman" w:hAnsi="Arial" w:cs="Arial"/>
            <w:color w:val="000000"/>
            <w:sz w:val="20"/>
            <w:szCs w:val="20"/>
          </w:rPr>
          <w:t>14. He should examine the Branch Returns and ensure that they are being properly incorporated in the Head Office books.</w:t>
        </w:r>
      </w:ins>
    </w:p>
    <w:p w:rsidR="003F5F4F" w:rsidRPr="003F5F4F" w:rsidRDefault="003F5F4F" w:rsidP="003F5F4F">
      <w:pPr>
        <w:spacing w:after="288" w:line="360" w:lineRule="atLeast"/>
        <w:jc w:val="both"/>
        <w:textAlignment w:val="baseline"/>
        <w:rPr>
          <w:ins w:id="46" w:author="Unknown"/>
          <w:rFonts w:ascii="Arial" w:eastAsia="Times New Roman" w:hAnsi="Arial" w:cs="Arial"/>
          <w:color w:val="000000"/>
          <w:sz w:val="20"/>
          <w:szCs w:val="20"/>
        </w:rPr>
      </w:pPr>
      <w:ins w:id="47" w:author="Unknown">
        <w:r w:rsidRPr="003F5F4F">
          <w:rPr>
            <w:rFonts w:ascii="Arial" w:eastAsia="Times New Roman" w:hAnsi="Arial" w:cs="Arial"/>
            <w:color w:val="000000"/>
            <w:sz w:val="20"/>
            <w:szCs w:val="20"/>
          </w:rPr>
          <w:t>15. He should go through the details of Secret Reserves, if any, maintained and see that their purpose is genuine.</w:t>
        </w:r>
      </w:ins>
    </w:p>
    <w:p w:rsidR="003F5F4F" w:rsidRPr="003F5F4F" w:rsidRDefault="003F5F4F" w:rsidP="003F5F4F">
      <w:pPr>
        <w:spacing w:after="288" w:line="360" w:lineRule="atLeast"/>
        <w:jc w:val="both"/>
        <w:textAlignment w:val="baseline"/>
        <w:rPr>
          <w:ins w:id="48" w:author="Unknown"/>
          <w:rFonts w:ascii="Arial" w:eastAsia="Times New Roman" w:hAnsi="Arial" w:cs="Arial"/>
          <w:color w:val="000000"/>
          <w:sz w:val="20"/>
          <w:szCs w:val="20"/>
        </w:rPr>
      </w:pPr>
      <w:ins w:id="49" w:author="Unknown">
        <w:r w:rsidRPr="003F5F4F">
          <w:rPr>
            <w:rFonts w:ascii="Arial" w:eastAsia="Times New Roman" w:hAnsi="Arial" w:cs="Arial"/>
            <w:color w:val="000000"/>
            <w:sz w:val="20"/>
            <w:szCs w:val="20"/>
          </w:rPr>
          <w:t>16. He should ascertain the adequacy of Securities in respect of loans and advances in both cases, fully secured and partly secured.</w:t>
        </w:r>
      </w:ins>
    </w:p>
    <w:p w:rsidR="003F5F4F" w:rsidRPr="003F5F4F" w:rsidRDefault="003F5F4F" w:rsidP="003F5F4F">
      <w:pPr>
        <w:spacing w:after="288" w:line="360" w:lineRule="atLeast"/>
        <w:jc w:val="both"/>
        <w:textAlignment w:val="baseline"/>
        <w:rPr>
          <w:ins w:id="50" w:author="Unknown"/>
          <w:rFonts w:ascii="Arial" w:eastAsia="Times New Roman" w:hAnsi="Arial" w:cs="Arial"/>
          <w:color w:val="000000"/>
          <w:sz w:val="20"/>
          <w:szCs w:val="20"/>
        </w:rPr>
      </w:pPr>
      <w:ins w:id="51" w:author="Unknown">
        <w:r w:rsidRPr="003F5F4F">
          <w:rPr>
            <w:rFonts w:ascii="Arial" w:eastAsia="Times New Roman" w:hAnsi="Arial" w:cs="Arial"/>
            <w:color w:val="000000"/>
            <w:sz w:val="20"/>
            <w:szCs w:val="20"/>
          </w:rPr>
          <w:t>17. He should ensure that 20% of profits before paying dividend is transferred to the Reserve Fund as required under the Act.</w:t>
        </w:r>
      </w:ins>
    </w:p>
    <w:p w:rsidR="00403BF1" w:rsidRDefault="003F5F4F" w:rsidP="003F5F4F">
      <w:pPr>
        <w:spacing w:after="288" w:line="360" w:lineRule="atLeast"/>
        <w:jc w:val="both"/>
        <w:textAlignment w:val="baseline"/>
        <w:rPr>
          <w:rFonts w:ascii="Arial" w:eastAsia="Times New Roman" w:hAnsi="Arial" w:cs="Arial"/>
          <w:color w:val="000000"/>
          <w:sz w:val="20"/>
          <w:szCs w:val="20"/>
        </w:rPr>
      </w:pPr>
      <w:ins w:id="52" w:author="Unknown">
        <w:r w:rsidRPr="003F5F4F">
          <w:rPr>
            <w:rFonts w:ascii="Arial" w:eastAsia="Times New Roman" w:hAnsi="Arial" w:cs="Arial"/>
            <w:color w:val="000000"/>
            <w:sz w:val="20"/>
            <w:szCs w:val="20"/>
          </w:rPr>
          <w:t>18. He should see that the provisions of Sees. 11-20 (Stated earlier) of the Banking Companies Act have been fully complied with.</w:t>
        </w:r>
      </w:ins>
    </w:p>
    <w:p w:rsidR="003F5F4F" w:rsidRPr="003F5F4F" w:rsidRDefault="003F5F4F" w:rsidP="003F5F4F">
      <w:pPr>
        <w:spacing w:after="120" w:line="264" w:lineRule="atLeast"/>
        <w:textAlignment w:val="baseline"/>
        <w:outlineLvl w:val="0"/>
        <w:rPr>
          <w:ins w:id="53" w:author="Unknown"/>
          <w:rFonts w:ascii="Arial" w:eastAsia="Times New Roman" w:hAnsi="Arial" w:cs="Arial"/>
          <w:b/>
          <w:bCs/>
          <w:color w:val="191919"/>
          <w:kern w:val="36"/>
          <w:sz w:val="50"/>
          <w:szCs w:val="50"/>
        </w:rPr>
      </w:pPr>
      <w:ins w:id="54" w:author="Unknown">
        <w:r w:rsidRPr="003F5F4F">
          <w:rPr>
            <w:rFonts w:ascii="Arial" w:eastAsia="Times New Roman" w:hAnsi="Arial" w:cs="Arial"/>
            <w:b/>
            <w:bCs/>
            <w:color w:val="191919"/>
            <w:kern w:val="36"/>
            <w:sz w:val="50"/>
            <w:szCs w:val="50"/>
          </w:rPr>
          <w:t>What are the special points to which you will give your particular attention while auditing the accounts of either an insurance company or a colliery company in India?</w:t>
        </w:r>
      </w:ins>
    </w:p>
    <w:p w:rsidR="003F5F4F" w:rsidRPr="003F5F4F" w:rsidRDefault="003F5F4F" w:rsidP="003F5F4F">
      <w:pPr>
        <w:spacing w:line="360" w:lineRule="atLeast"/>
        <w:textAlignment w:val="baseline"/>
        <w:rPr>
          <w:ins w:id="55" w:author="Unknown"/>
          <w:rFonts w:ascii="Arial" w:eastAsia="Times New Roman" w:hAnsi="Arial" w:cs="Arial"/>
          <w:color w:val="000000"/>
          <w:sz w:val="20"/>
          <w:szCs w:val="20"/>
        </w:rPr>
      </w:pPr>
      <w:ins w:id="56" w:author="Unknown">
        <w:r w:rsidRPr="003F5F4F">
          <w:rPr>
            <w:rFonts w:ascii="Arial" w:eastAsia="Times New Roman" w:hAnsi="Arial" w:cs="Arial"/>
            <w:b/>
            <w:bCs/>
            <w:color w:val="000000"/>
            <w:sz w:val="20"/>
          </w:rPr>
          <w:t>Special points to which you will give your particular attention while auditing the accounts of either an insurance company or a colliery company:</w:t>
        </w:r>
      </w:ins>
    </w:p>
    <w:p w:rsidR="003F5F4F" w:rsidRPr="003F5F4F" w:rsidRDefault="003F5F4F" w:rsidP="003F5F4F">
      <w:pPr>
        <w:spacing w:line="360" w:lineRule="atLeast"/>
        <w:jc w:val="both"/>
        <w:textAlignment w:val="baseline"/>
        <w:rPr>
          <w:ins w:id="57" w:author="Unknown"/>
          <w:rFonts w:ascii="Arial" w:eastAsia="Times New Roman" w:hAnsi="Arial" w:cs="Arial"/>
          <w:color w:val="000000"/>
          <w:sz w:val="20"/>
          <w:szCs w:val="20"/>
        </w:rPr>
      </w:pPr>
      <w:ins w:id="58" w:author="Unknown">
        <w:r w:rsidRPr="003F5F4F">
          <w:rPr>
            <w:rFonts w:ascii="Arial" w:eastAsia="Times New Roman" w:hAnsi="Arial" w:cs="Arial"/>
            <w:b/>
            <w:bCs/>
            <w:color w:val="000000"/>
            <w:sz w:val="20"/>
          </w:rPr>
          <w:t>Insurance companies:</w:t>
        </w:r>
      </w:ins>
    </w:p>
    <w:p w:rsidR="003F5F4F" w:rsidRPr="003F5F4F" w:rsidRDefault="003F5F4F" w:rsidP="003F5F4F">
      <w:pPr>
        <w:spacing w:line="360" w:lineRule="atLeast"/>
        <w:jc w:val="both"/>
        <w:textAlignment w:val="baseline"/>
        <w:rPr>
          <w:ins w:id="59" w:author="Unknown"/>
          <w:rFonts w:ascii="Arial" w:eastAsia="Times New Roman" w:hAnsi="Arial" w:cs="Arial"/>
          <w:color w:val="000000"/>
          <w:sz w:val="20"/>
          <w:szCs w:val="20"/>
        </w:rPr>
      </w:pPr>
      <w:ins w:id="60" w:author="Unknown">
        <w:r w:rsidRPr="003F5F4F">
          <w:rPr>
            <w:rFonts w:ascii="Arial" w:eastAsia="Times New Roman" w:hAnsi="Arial" w:cs="Arial"/>
            <w:b/>
            <w:bCs/>
            <w:color w:val="000000"/>
            <w:sz w:val="20"/>
          </w:rPr>
          <w:t>Insurance</w:t>
        </w:r>
        <w:r w:rsidRPr="003F5F4F">
          <w:rPr>
            <w:rFonts w:ascii="Arial" w:eastAsia="Times New Roman" w:hAnsi="Arial" w:cs="Arial"/>
            <w:color w:val="000000"/>
            <w:sz w:val="20"/>
            <w:szCs w:val="20"/>
          </w:rPr>
          <w:t> companies in India are subject to regulation and control as required by Insurance Act of 1938 but with the establishment of the Life Insurance Corporation on 1st September, 1956 under the provisions of the Life Insurance Corporation Act, 1956, Life Insurance business is now transferred to this Corporation.</w:t>
        </w:r>
      </w:ins>
    </w:p>
    <w:p w:rsidR="003F5F4F" w:rsidRPr="003F5F4F" w:rsidRDefault="003F5F4F" w:rsidP="003F5F4F">
      <w:pPr>
        <w:spacing w:after="288" w:line="360" w:lineRule="atLeast"/>
        <w:textAlignment w:val="baseline"/>
        <w:rPr>
          <w:ins w:id="61" w:author="Unknown"/>
          <w:rFonts w:ascii="Arial" w:eastAsia="Times New Roman" w:hAnsi="Arial" w:cs="Arial"/>
          <w:caps/>
          <w:color w:val="000000"/>
          <w:sz w:val="14"/>
          <w:szCs w:val="14"/>
        </w:rPr>
      </w:pPr>
      <w:ins w:id="62" w:author="Unknown">
        <w:r w:rsidRPr="003F5F4F">
          <w:rPr>
            <w:rFonts w:ascii="Arial" w:eastAsia="Times New Roman" w:hAnsi="Arial" w:cs="Arial"/>
            <w:caps/>
            <w:color w:val="000000"/>
            <w:sz w:val="14"/>
            <w:szCs w:val="14"/>
          </w:rPr>
          <w:t>ADVERTISEMENTS:</w:t>
        </w:r>
      </w:ins>
    </w:p>
    <w:p w:rsidR="003F5F4F" w:rsidRPr="003F5F4F" w:rsidRDefault="003F5F4F" w:rsidP="003F5F4F">
      <w:pPr>
        <w:spacing w:after="288" w:line="360" w:lineRule="atLeast"/>
        <w:jc w:val="both"/>
        <w:textAlignment w:val="baseline"/>
        <w:rPr>
          <w:ins w:id="63" w:author="Unknown"/>
          <w:rFonts w:ascii="Arial" w:eastAsia="Times New Roman" w:hAnsi="Arial" w:cs="Arial"/>
          <w:color w:val="000000"/>
          <w:sz w:val="20"/>
          <w:szCs w:val="20"/>
        </w:rPr>
      </w:pPr>
      <w:ins w:id="64" w:author="Unknown">
        <w:r w:rsidRPr="003F5F4F">
          <w:rPr>
            <w:rFonts w:ascii="Arial" w:eastAsia="Times New Roman" w:hAnsi="Arial" w:cs="Arial"/>
            <w:color w:val="000000"/>
            <w:sz w:val="20"/>
            <w:szCs w:val="20"/>
          </w:rPr>
          <w:t>Thus, the companies carrying on Non-Life Insurance business are still governed by the Insurance Act, 1938.</w:t>
        </w:r>
      </w:ins>
    </w:p>
    <w:p w:rsidR="003F5F4F" w:rsidRPr="003F5F4F" w:rsidRDefault="003F5F4F" w:rsidP="003F5F4F">
      <w:pPr>
        <w:spacing w:after="288" w:line="360" w:lineRule="atLeast"/>
        <w:jc w:val="both"/>
        <w:textAlignment w:val="baseline"/>
        <w:rPr>
          <w:ins w:id="65" w:author="Unknown"/>
          <w:rFonts w:ascii="Arial" w:eastAsia="Times New Roman" w:hAnsi="Arial" w:cs="Arial"/>
          <w:color w:val="000000"/>
          <w:sz w:val="20"/>
          <w:szCs w:val="20"/>
        </w:rPr>
      </w:pPr>
      <w:ins w:id="66" w:author="Unknown">
        <w:r w:rsidRPr="003F5F4F">
          <w:rPr>
            <w:rFonts w:ascii="Arial" w:eastAsia="Times New Roman" w:hAnsi="Arial" w:cs="Arial"/>
            <w:color w:val="000000"/>
            <w:sz w:val="20"/>
            <w:szCs w:val="20"/>
          </w:rPr>
          <w:t>The Non-Life Insurance Business (I. e., General Insurance) consists of-</w:t>
        </w:r>
      </w:ins>
    </w:p>
    <w:p w:rsidR="003F5F4F" w:rsidRPr="003F5F4F" w:rsidRDefault="003F5F4F" w:rsidP="003F5F4F">
      <w:pPr>
        <w:spacing w:after="288" w:line="360" w:lineRule="atLeast"/>
        <w:jc w:val="both"/>
        <w:textAlignment w:val="baseline"/>
        <w:rPr>
          <w:ins w:id="67" w:author="Unknown"/>
          <w:rFonts w:ascii="Arial" w:eastAsia="Times New Roman" w:hAnsi="Arial" w:cs="Arial"/>
          <w:color w:val="000000"/>
          <w:sz w:val="20"/>
          <w:szCs w:val="20"/>
        </w:rPr>
      </w:pPr>
      <w:ins w:id="68" w:author="Unknown">
        <w:r w:rsidRPr="003F5F4F">
          <w:rPr>
            <w:rFonts w:ascii="Arial" w:eastAsia="Times New Roman" w:hAnsi="Arial" w:cs="Arial"/>
            <w:color w:val="000000"/>
            <w:sz w:val="20"/>
            <w:szCs w:val="20"/>
          </w:rPr>
          <w:t>(1) Fire,</w:t>
        </w:r>
      </w:ins>
    </w:p>
    <w:p w:rsidR="003F5F4F" w:rsidRPr="003F5F4F" w:rsidRDefault="003F5F4F" w:rsidP="003F5F4F">
      <w:pPr>
        <w:spacing w:after="288" w:line="360" w:lineRule="atLeast"/>
        <w:jc w:val="both"/>
        <w:textAlignment w:val="baseline"/>
        <w:rPr>
          <w:ins w:id="69" w:author="Unknown"/>
          <w:rFonts w:ascii="Arial" w:eastAsia="Times New Roman" w:hAnsi="Arial" w:cs="Arial"/>
          <w:color w:val="000000"/>
          <w:sz w:val="20"/>
          <w:szCs w:val="20"/>
        </w:rPr>
      </w:pPr>
      <w:ins w:id="70" w:author="Unknown">
        <w:r w:rsidRPr="003F5F4F">
          <w:rPr>
            <w:rFonts w:ascii="Arial" w:eastAsia="Times New Roman" w:hAnsi="Arial" w:cs="Arial"/>
            <w:color w:val="000000"/>
            <w:sz w:val="20"/>
            <w:szCs w:val="20"/>
          </w:rPr>
          <w:t>(2) Marine, and/or</w:t>
        </w:r>
      </w:ins>
    </w:p>
    <w:p w:rsidR="003F5F4F" w:rsidRPr="003F5F4F" w:rsidRDefault="003F5F4F" w:rsidP="003F5F4F">
      <w:pPr>
        <w:spacing w:after="288" w:line="360" w:lineRule="atLeast"/>
        <w:jc w:val="both"/>
        <w:textAlignment w:val="baseline"/>
        <w:rPr>
          <w:ins w:id="71" w:author="Unknown"/>
          <w:rFonts w:ascii="Arial" w:eastAsia="Times New Roman" w:hAnsi="Arial" w:cs="Arial"/>
          <w:color w:val="000000"/>
          <w:sz w:val="20"/>
          <w:szCs w:val="20"/>
        </w:rPr>
      </w:pPr>
      <w:ins w:id="72" w:author="Unknown">
        <w:r w:rsidRPr="003F5F4F">
          <w:rPr>
            <w:rFonts w:ascii="Arial" w:eastAsia="Times New Roman" w:hAnsi="Arial" w:cs="Arial"/>
            <w:color w:val="000000"/>
            <w:sz w:val="20"/>
            <w:szCs w:val="20"/>
          </w:rPr>
          <w:t>(3) Miscellaneous Insurance Business.</w:t>
        </w:r>
      </w:ins>
    </w:p>
    <w:p w:rsidR="003F5F4F" w:rsidRPr="003F5F4F" w:rsidRDefault="003F5F4F" w:rsidP="003F5F4F">
      <w:pPr>
        <w:spacing w:line="360" w:lineRule="atLeast"/>
        <w:jc w:val="both"/>
        <w:textAlignment w:val="baseline"/>
        <w:rPr>
          <w:ins w:id="73" w:author="Unknown"/>
          <w:rFonts w:ascii="Arial" w:eastAsia="Times New Roman" w:hAnsi="Arial" w:cs="Arial"/>
          <w:color w:val="000000"/>
          <w:sz w:val="20"/>
          <w:szCs w:val="20"/>
        </w:rPr>
      </w:pPr>
      <w:ins w:id="74" w:author="Unknown">
        <w:r w:rsidRPr="003F5F4F">
          <w:rPr>
            <w:rFonts w:ascii="Arial" w:eastAsia="Times New Roman" w:hAnsi="Arial" w:cs="Arial"/>
            <w:b/>
            <w:bCs/>
            <w:color w:val="000000"/>
            <w:sz w:val="20"/>
          </w:rPr>
          <w:t>Auditor’s Duty</w:t>
        </w:r>
      </w:ins>
    </w:p>
    <w:p w:rsidR="003F5F4F" w:rsidRPr="003F5F4F" w:rsidRDefault="003F5F4F" w:rsidP="003F5F4F">
      <w:pPr>
        <w:spacing w:line="360" w:lineRule="atLeast"/>
        <w:jc w:val="both"/>
        <w:textAlignment w:val="baseline"/>
        <w:rPr>
          <w:ins w:id="75" w:author="Unknown"/>
          <w:rFonts w:ascii="Arial" w:eastAsia="Times New Roman" w:hAnsi="Arial" w:cs="Arial"/>
          <w:color w:val="000000"/>
          <w:sz w:val="20"/>
          <w:szCs w:val="20"/>
        </w:rPr>
      </w:pPr>
      <w:ins w:id="76" w:author="Unknown">
        <w:r w:rsidRPr="003F5F4F">
          <w:rPr>
            <w:rFonts w:ascii="Arial" w:eastAsia="Times New Roman" w:hAnsi="Arial" w:cs="Arial"/>
            <w:b/>
            <w:bCs/>
            <w:color w:val="000000"/>
            <w:sz w:val="20"/>
          </w:rPr>
          <w:t>General:</w:t>
        </w:r>
      </w:ins>
    </w:p>
    <w:p w:rsidR="003F5F4F" w:rsidRPr="003F5F4F" w:rsidRDefault="003F5F4F" w:rsidP="003F5F4F">
      <w:pPr>
        <w:spacing w:after="288" w:line="360" w:lineRule="atLeast"/>
        <w:jc w:val="both"/>
        <w:textAlignment w:val="baseline"/>
        <w:rPr>
          <w:ins w:id="77" w:author="Unknown"/>
          <w:rFonts w:ascii="Arial" w:eastAsia="Times New Roman" w:hAnsi="Arial" w:cs="Arial"/>
          <w:color w:val="000000"/>
          <w:sz w:val="20"/>
          <w:szCs w:val="20"/>
        </w:rPr>
      </w:pPr>
      <w:ins w:id="78" w:author="Unknown">
        <w:r w:rsidRPr="003F5F4F">
          <w:rPr>
            <w:rFonts w:ascii="Arial" w:eastAsia="Times New Roman" w:hAnsi="Arial" w:cs="Arial"/>
            <w:color w:val="000000"/>
            <w:sz w:val="20"/>
            <w:szCs w:val="20"/>
          </w:rPr>
          <w:t>1. The auditor should first examine the internal check system in vogue in the company and determine the extent to which he can rely upon the system.</w:t>
        </w:r>
      </w:ins>
    </w:p>
    <w:p w:rsidR="003F5F4F" w:rsidRPr="003F5F4F" w:rsidRDefault="003F5F4F" w:rsidP="003F5F4F">
      <w:pPr>
        <w:spacing w:after="288" w:line="360" w:lineRule="atLeast"/>
        <w:jc w:val="both"/>
        <w:textAlignment w:val="baseline"/>
        <w:rPr>
          <w:ins w:id="79" w:author="Unknown"/>
          <w:rFonts w:ascii="Arial" w:eastAsia="Times New Roman" w:hAnsi="Arial" w:cs="Arial"/>
          <w:color w:val="000000"/>
          <w:sz w:val="20"/>
          <w:szCs w:val="20"/>
        </w:rPr>
      </w:pPr>
      <w:ins w:id="80" w:author="Unknown">
        <w:r w:rsidRPr="003F5F4F">
          <w:rPr>
            <w:rFonts w:ascii="Arial" w:eastAsia="Times New Roman" w:hAnsi="Arial" w:cs="Arial"/>
            <w:color w:val="000000"/>
            <w:sz w:val="20"/>
            <w:szCs w:val="20"/>
          </w:rPr>
          <w:t>2. The auditor should inspect the minutes of the meetings of shareholders and the Board of Directors. He should also refer to the treaties entered into by the company in respect of claims, premiums and commissions.</w:t>
        </w:r>
      </w:ins>
    </w:p>
    <w:p w:rsidR="003F5F4F" w:rsidRPr="003F5F4F" w:rsidRDefault="003F5F4F" w:rsidP="003F5F4F">
      <w:pPr>
        <w:spacing w:after="288" w:line="360" w:lineRule="atLeast"/>
        <w:jc w:val="both"/>
        <w:textAlignment w:val="baseline"/>
        <w:rPr>
          <w:ins w:id="81" w:author="Unknown"/>
          <w:rFonts w:ascii="Arial" w:eastAsia="Times New Roman" w:hAnsi="Arial" w:cs="Arial"/>
          <w:color w:val="000000"/>
          <w:sz w:val="20"/>
          <w:szCs w:val="20"/>
        </w:rPr>
      </w:pPr>
      <w:ins w:id="82" w:author="Unknown">
        <w:r w:rsidRPr="003F5F4F">
          <w:rPr>
            <w:rFonts w:ascii="Arial" w:eastAsia="Times New Roman" w:hAnsi="Arial" w:cs="Arial"/>
            <w:color w:val="000000"/>
            <w:sz w:val="20"/>
            <w:szCs w:val="20"/>
          </w:rPr>
          <w:t>3. He should inspect the certificates in respect of securities deposited with the Reserve Bank of India.</w:t>
        </w:r>
      </w:ins>
    </w:p>
    <w:p w:rsidR="003F5F4F" w:rsidRPr="003F5F4F" w:rsidRDefault="003F5F4F" w:rsidP="003F5F4F">
      <w:pPr>
        <w:spacing w:after="288" w:line="360" w:lineRule="atLeast"/>
        <w:jc w:val="both"/>
        <w:textAlignment w:val="baseline"/>
        <w:rPr>
          <w:ins w:id="83" w:author="Unknown"/>
          <w:rFonts w:ascii="Arial" w:eastAsia="Times New Roman" w:hAnsi="Arial" w:cs="Arial"/>
          <w:color w:val="000000"/>
          <w:sz w:val="20"/>
          <w:szCs w:val="20"/>
        </w:rPr>
      </w:pPr>
      <w:ins w:id="84" w:author="Unknown">
        <w:r w:rsidRPr="003F5F4F">
          <w:rPr>
            <w:rFonts w:ascii="Arial" w:eastAsia="Times New Roman" w:hAnsi="Arial" w:cs="Arial"/>
            <w:color w:val="000000"/>
            <w:sz w:val="20"/>
            <w:szCs w:val="20"/>
          </w:rPr>
          <w:t>4. He should confirm that separate accounts have been maintained in respect of different funds.</w:t>
        </w:r>
      </w:ins>
    </w:p>
    <w:p w:rsidR="003F5F4F" w:rsidRPr="003F5F4F" w:rsidRDefault="003F5F4F" w:rsidP="003F5F4F">
      <w:pPr>
        <w:spacing w:after="288" w:line="360" w:lineRule="atLeast"/>
        <w:jc w:val="both"/>
        <w:textAlignment w:val="baseline"/>
        <w:rPr>
          <w:ins w:id="85" w:author="Unknown"/>
          <w:rFonts w:ascii="Arial" w:eastAsia="Times New Roman" w:hAnsi="Arial" w:cs="Arial"/>
          <w:color w:val="000000"/>
          <w:sz w:val="20"/>
          <w:szCs w:val="20"/>
        </w:rPr>
      </w:pPr>
      <w:ins w:id="86" w:author="Unknown">
        <w:r w:rsidRPr="003F5F4F">
          <w:rPr>
            <w:rFonts w:ascii="Arial" w:eastAsia="Times New Roman" w:hAnsi="Arial" w:cs="Arial"/>
            <w:color w:val="000000"/>
            <w:sz w:val="20"/>
            <w:szCs w:val="20"/>
          </w:rPr>
          <w:t>5. He should check that under the provisions of the Act, proper registers for agents, policies and claims are being maintained.</w:t>
        </w:r>
      </w:ins>
    </w:p>
    <w:p w:rsidR="003F5F4F" w:rsidRPr="003F5F4F" w:rsidRDefault="003F5F4F" w:rsidP="003F5F4F">
      <w:pPr>
        <w:spacing w:after="288" w:line="360" w:lineRule="atLeast"/>
        <w:jc w:val="both"/>
        <w:textAlignment w:val="baseline"/>
        <w:rPr>
          <w:ins w:id="87" w:author="Unknown"/>
          <w:rFonts w:ascii="Arial" w:eastAsia="Times New Roman" w:hAnsi="Arial" w:cs="Arial"/>
          <w:color w:val="000000"/>
          <w:sz w:val="20"/>
          <w:szCs w:val="20"/>
        </w:rPr>
      </w:pPr>
      <w:ins w:id="88" w:author="Unknown">
        <w:r w:rsidRPr="003F5F4F">
          <w:rPr>
            <w:rFonts w:ascii="Arial" w:eastAsia="Times New Roman" w:hAnsi="Arial" w:cs="Arial"/>
            <w:color w:val="000000"/>
            <w:sz w:val="20"/>
            <w:szCs w:val="20"/>
          </w:rPr>
          <w:t>6. He should see that the Annual Accounts are prepared in accordance with the Insurance Act, 1938 and the Companies Act, 1956 (as amended to date).</w:t>
        </w:r>
      </w:ins>
    </w:p>
    <w:p w:rsidR="003F5F4F" w:rsidRPr="003F5F4F" w:rsidRDefault="003F5F4F" w:rsidP="003F5F4F">
      <w:pPr>
        <w:spacing w:after="288" w:line="360" w:lineRule="atLeast"/>
        <w:jc w:val="both"/>
        <w:textAlignment w:val="baseline"/>
        <w:rPr>
          <w:ins w:id="89" w:author="Unknown"/>
          <w:rFonts w:ascii="Arial" w:eastAsia="Times New Roman" w:hAnsi="Arial" w:cs="Arial"/>
          <w:color w:val="000000"/>
          <w:sz w:val="20"/>
          <w:szCs w:val="20"/>
        </w:rPr>
      </w:pPr>
      <w:ins w:id="90" w:author="Unknown">
        <w:r w:rsidRPr="003F5F4F">
          <w:rPr>
            <w:rFonts w:ascii="Arial" w:eastAsia="Times New Roman" w:hAnsi="Arial" w:cs="Arial"/>
            <w:color w:val="000000"/>
            <w:sz w:val="20"/>
            <w:szCs w:val="20"/>
          </w:rPr>
          <w:t>Income:</w:t>
        </w:r>
      </w:ins>
    </w:p>
    <w:p w:rsidR="003F5F4F" w:rsidRPr="003F5F4F" w:rsidRDefault="003F5F4F" w:rsidP="003F5F4F">
      <w:pPr>
        <w:spacing w:after="288" w:line="360" w:lineRule="atLeast"/>
        <w:jc w:val="both"/>
        <w:textAlignment w:val="baseline"/>
        <w:rPr>
          <w:ins w:id="91" w:author="Unknown"/>
          <w:rFonts w:ascii="Arial" w:eastAsia="Times New Roman" w:hAnsi="Arial" w:cs="Arial"/>
          <w:color w:val="000000"/>
          <w:sz w:val="20"/>
          <w:szCs w:val="20"/>
        </w:rPr>
      </w:pPr>
      <w:ins w:id="92" w:author="Unknown">
        <w:r w:rsidRPr="003F5F4F">
          <w:rPr>
            <w:rFonts w:ascii="Arial" w:eastAsia="Times New Roman" w:hAnsi="Arial" w:cs="Arial"/>
            <w:color w:val="000000"/>
            <w:sz w:val="20"/>
            <w:szCs w:val="20"/>
          </w:rPr>
          <w:t>7. An Insurance Company has its main source of income from the receipt of premiums from policyholders. He should verify such receipts with the Policy Registers and Premium Registers. It is to be noted that under the code of conduct, insurance premiums are payable in advance except when the insured maintains with the insurance company a deposit which is sufficient to cover the amount of the premium due or he furnishes a bank guarantee for the payment of the premium.</w:t>
        </w:r>
      </w:ins>
    </w:p>
    <w:p w:rsidR="003F5F4F" w:rsidRPr="003F5F4F" w:rsidRDefault="003F5F4F" w:rsidP="003F5F4F">
      <w:pPr>
        <w:spacing w:after="288" w:line="360" w:lineRule="atLeast"/>
        <w:jc w:val="both"/>
        <w:textAlignment w:val="baseline"/>
        <w:rPr>
          <w:ins w:id="93" w:author="Unknown"/>
          <w:rFonts w:ascii="Arial" w:eastAsia="Times New Roman" w:hAnsi="Arial" w:cs="Arial"/>
          <w:color w:val="000000"/>
          <w:sz w:val="20"/>
          <w:szCs w:val="20"/>
        </w:rPr>
      </w:pPr>
      <w:ins w:id="94" w:author="Unknown">
        <w:r w:rsidRPr="003F5F4F">
          <w:rPr>
            <w:rFonts w:ascii="Arial" w:eastAsia="Times New Roman" w:hAnsi="Arial" w:cs="Arial"/>
            <w:color w:val="000000"/>
            <w:sz w:val="20"/>
            <w:szCs w:val="20"/>
          </w:rPr>
          <w:t>8. He should check the accounts for such receipts and ascertain that separate accounts are being maintained for separate insurance business.</w:t>
        </w:r>
      </w:ins>
    </w:p>
    <w:p w:rsidR="003F5F4F" w:rsidRPr="003F5F4F" w:rsidRDefault="003F5F4F" w:rsidP="003F5F4F">
      <w:pPr>
        <w:spacing w:after="288" w:line="360" w:lineRule="atLeast"/>
        <w:jc w:val="both"/>
        <w:textAlignment w:val="baseline"/>
        <w:rPr>
          <w:ins w:id="95" w:author="Unknown"/>
          <w:rFonts w:ascii="Arial" w:eastAsia="Times New Roman" w:hAnsi="Arial" w:cs="Arial"/>
          <w:color w:val="000000"/>
          <w:sz w:val="20"/>
          <w:szCs w:val="20"/>
        </w:rPr>
      </w:pPr>
      <w:ins w:id="96" w:author="Unknown">
        <w:r w:rsidRPr="003F5F4F">
          <w:rPr>
            <w:rFonts w:ascii="Arial" w:eastAsia="Times New Roman" w:hAnsi="Arial" w:cs="Arial"/>
            <w:color w:val="000000"/>
            <w:sz w:val="20"/>
            <w:szCs w:val="20"/>
          </w:rPr>
          <w:t>9. Then, he should vouch the receipt of interest, dividends and rents. The necessary investment should be verified and it should be ensured that no part of the income remains unrealised.</w:t>
        </w:r>
      </w:ins>
    </w:p>
    <w:p w:rsidR="003F5F4F" w:rsidRPr="003F5F4F" w:rsidRDefault="003F5F4F" w:rsidP="003F5F4F">
      <w:pPr>
        <w:spacing w:after="288" w:line="360" w:lineRule="atLeast"/>
        <w:jc w:val="both"/>
        <w:textAlignment w:val="baseline"/>
        <w:rPr>
          <w:ins w:id="97" w:author="Unknown"/>
          <w:rFonts w:ascii="Arial" w:eastAsia="Times New Roman" w:hAnsi="Arial" w:cs="Arial"/>
          <w:color w:val="000000"/>
          <w:sz w:val="20"/>
          <w:szCs w:val="20"/>
        </w:rPr>
      </w:pPr>
      <w:ins w:id="98" w:author="Unknown">
        <w:r w:rsidRPr="003F5F4F">
          <w:rPr>
            <w:rFonts w:ascii="Arial" w:eastAsia="Times New Roman" w:hAnsi="Arial" w:cs="Arial"/>
            <w:color w:val="000000"/>
            <w:sz w:val="20"/>
            <w:szCs w:val="20"/>
          </w:rPr>
          <w:t>10. Outstanding premiums should also be brought into account. It should be confirmed that they are recoverable.</w:t>
        </w:r>
      </w:ins>
    </w:p>
    <w:p w:rsidR="003F5F4F" w:rsidRPr="003F5F4F" w:rsidRDefault="003F5F4F" w:rsidP="003F5F4F">
      <w:pPr>
        <w:spacing w:after="288" w:line="360" w:lineRule="atLeast"/>
        <w:jc w:val="both"/>
        <w:textAlignment w:val="baseline"/>
        <w:rPr>
          <w:ins w:id="99" w:author="Unknown"/>
          <w:rFonts w:ascii="Arial" w:eastAsia="Times New Roman" w:hAnsi="Arial" w:cs="Arial"/>
          <w:color w:val="000000"/>
          <w:sz w:val="20"/>
          <w:szCs w:val="20"/>
        </w:rPr>
      </w:pPr>
      <w:ins w:id="100" w:author="Unknown">
        <w:r w:rsidRPr="003F5F4F">
          <w:rPr>
            <w:rFonts w:ascii="Arial" w:eastAsia="Times New Roman" w:hAnsi="Arial" w:cs="Arial"/>
            <w:color w:val="000000"/>
            <w:sz w:val="20"/>
            <w:szCs w:val="20"/>
          </w:rPr>
          <w:t>11. Similarly, premiums received in advance should not be credited to the Revenue Account of the current year. They should be carried forward.</w:t>
        </w:r>
      </w:ins>
    </w:p>
    <w:p w:rsidR="003F5F4F" w:rsidRPr="003F5F4F" w:rsidRDefault="003F5F4F" w:rsidP="003F5F4F">
      <w:pPr>
        <w:spacing w:line="360" w:lineRule="atLeast"/>
        <w:jc w:val="both"/>
        <w:textAlignment w:val="baseline"/>
        <w:rPr>
          <w:ins w:id="101" w:author="Unknown"/>
          <w:rFonts w:ascii="Arial" w:eastAsia="Times New Roman" w:hAnsi="Arial" w:cs="Arial"/>
          <w:color w:val="000000"/>
          <w:sz w:val="20"/>
          <w:szCs w:val="20"/>
        </w:rPr>
      </w:pPr>
      <w:ins w:id="102" w:author="Unknown">
        <w:r w:rsidRPr="003F5F4F">
          <w:rPr>
            <w:rFonts w:ascii="Arial" w:eastAsia="Times New Roman" w:hAnsi="Arial" w:cs="Arial"/>
            <w:b/>
            <w:bCs/>
            <w:color w:val="000000"/>
            <w:sz w:val="20"/>
          </w:rPr>
          <w:t>Expenditure:</w:t>
        </w:r>
      </w:ins>
    </w:p>
    <w:p w:rsidR="003F5F4F" w:rsidRPr="003F5F4F" w:rsidRDefault="003F5F4F" w:rsidP="003F5F4F">
      <w:pPr>
        <w:spacing w:after="288" w:line="360" w:lineRule="atLeast"/>
        <w:jc w:val="both"/>
        <w:textAlignment w:val="baseline"/>
        <w:rPr>
          <w:ins w:id="103" w:author="Unknown"/>
          <w:rFonts w:ascii="Arial" w:eastAsia="Times New Roman" w:hAnsi="Arial" w:cs="Arial"/>
          <w:color w:val="000000"/>
          <w:sz w:val="20"/>
          <w:szCs w:val="20"/>
        </w:rPr>
      </w:pPr>
      <w:ins w:id="104" w:author="Unknown">
        <w:r w:rsidRPr="003F5F4F">
          <w:rPr>
            <w:rFonts w:ascii="Arial" w:eastAsia="Times New Roman" w:hAnsi="Arial" w:cs="Arial"/>
            <w:color w:val="000000"/>
            <w:sz w:val="20"/>
            <w:szCs w:val="20"/>
          </w:rPr>
          <w:t>12. Claims paid should be vouched by reference to the Claims Register and other documentary evidence such as Cash Book, counterfoils of the Cheque Book, the receipts received from the claimants, cancelled policies, etc.</w:t>
        </w:r>
      </w:ins>
    </w:p>
    <w:p w:rsidR="003F5F4F" w:rsidRPr="003F5F4F" w:rsidRDefault="003F5F4F" w:rsidP="003F5F4F">
      <w:pPr>
        <w:spacing w:after="288" w:line="360" w:lineRule="atLeast"/>
        <w:jc w:val="both"/>
        <w:textAlignment w:val="baseline"/>
        <w:rPr>
          <w:ins w:id="105" w:author="Unknown"/>
          <w:rFonts w:ascii="Arial" w:eastAsia="Times New Roman" w:hAnsi="Arial" w:cs="Arial"/>
          <w:color w:val="000000"/>
          <w:sz w:val="20"/>
          <w:szCs w:val="20"/>
        </w:rPr>
      </w:pPr>
      <w:ins w:id="106" w:author="Unknown">
        <w:r w:rsidRPr="003F5F4F">
          <w:rPr>
            <w:rFonts w:ascii="Arial" w:eastAsia="Times New Roman" w:hAnsi="Arial" w:cs="Arial"/>
            <w:color w:val="000000"/>
            <w:sz w:val="20"/>
            <w:szCs w:val="20"/>
          </w:rPr>
          <w:t>13. Claims admitted but not yet paid on the date of the Balance Sheet should be shown as liabilities and shown on the debit side of the Revenue Account.</w:t>
        </w:r>
      </w:ins>
    </w:p>
    <w:p w:rsidR="003F5F4F" w:rsidRPr="003F5F4F" w:rsidRDefault="003F5F4F" w:rsidP="003F5F4F">
      <w:pPr>
        <w:spacing w:after="288" w:line="360" w:lineRule="atLeast"/>
        <w:jc w:val="both"/>
        <w:textAlignment w:val="baseline"/>
        <w:rPr>
          <w:ins w:id="107" w:author="Unknown"/>
          <w:rFonts w:ascii="Arial" w:eastAsia="Times New Roman" w:hAnsi="Arial" w:cs="Arial"/>
          <w:color w:val="000000"/>
          <w:sz w:val="20"/>
          <w:szCs w:val="20"/>
        </w:rPr>
      </w:pPr>
      <w:ins w:id="108" w:author="Unknown">
        <w:r w:rsidRPr="003F5F4F">
          <w:rPr>
            <w:rFonts w:ascii="Arial" w:eastAsia="Times New Roman" w:hAnsi="Arial" w:cs="Arial"/>
            <w:color w:val="000000"/>
            <w:sz w:val="20"/>
            <w:szCs w:val="20"/>
          </w:rPr>
          <w:t>14. The commission and allowances paid to the agents should be vouched with the help of agents, agreements, returns, etc. It is to be that the amount of commission does not exceed the limit prescribed by Sec. 40-A of the Insurance Act.</w:t>
        </w:r>
      </w:ins>
    </w:p>
    <w:p w:rsidR="003F5F4F" w:rsidRPr="003F5F4F" w:rsidRDefault="003F5F4F" w:rsidP="003F5F4F">
      <w:pPr>
        <w:spacing w:after="288" w:line="360" w:lineRule="atLeast"/>
        <w:jc w:val="both"/>
        <w:textAlignment w:val="baseline"/>
        <w:rPr>
          <w:ins w:id="109" w:author="Unknown"/>
          <w:rFonts w:ascii="Arial" w:eastAsia="Times New Roman" w:hAnsi="Arial" w:cs="Arial"/>
          <w:color w:val="000000"/>
          <w:sz w:val="20"/>
          <w:szCs w:val="20"/>
        </w:rPr>
      </w:pPr>
      <w:ins w:id="110" w:author="Unknown">
        <w:r w:rsidRPr="003F5F4F">
          <w:rPr>
            <w:rFonts w:ascii="Arial" w:eastAsia="Times New Roman" w:hAnsi="Arial" w:cs="Arial"/>
            <w:color w:val="000000"/>
            <w:sz w:val="20"/>
            <w:szCs w:val="20"/>
          </w:rPr>
          <w:t>15. He should check the bonus by reference to the Cash Bonus Register.</w:t>
        </w:r>
      </w:ins>
    </w:p>
    <w:p w:rsidR="003F5F4F" w:rsidRPr="003F5F4F" w:rsidRDefault="003F5F4F" w:rsidP="003F5F4F">
      <w:pPr>
        <w:spacing w:after="288" w:line="360" w:lineRule="atLeast"/>
        <w:jc w:val="both"/>
        <w:textAlignment w:val="baseline"/>
        <w:rPr>
          <w:ins w:id="111" w:author="Unknown"/>
          <w:rFonts w:ascii="Arial" w:eastAsia="Times New Roman" w:hAnsi="Arial" w:cs="Arial"/>
          <w:color w:val="000000"/>
          <w:sz w:val="20"/>
          <w:szCs w:val="20"/>
        </w:rPr>
      </w:pPr>
      <w:ins w:id="112" w:author="Unknown">
        <w:r w:rsidRPr="003F5F4F">
          <w:rPr>
            <w:rFonts w:ascii="Arial" w:eastAsia="Times New Roman" w:hAnsi="Arial" w:cs="Arial"/>
            <w:color w:val="000000"/>
            <w:sz w:val="20"/>
            <w:szCs w:val="20"/>
          </w:rPr>
          <w:t>16. He should ascertain that the amount of salvage has been deducted from the Claims Account.</w:t>
        </w:r>
      </w:ins>
    </w:p>
    <w:p w:rsidR="003F5F4F" w:rsidRPr="003F5F4F" w:rsidRDefault="003F5F4F" w:rsidP="003F5F4F">
      <w:pPr>
        <w:spacing w:after="288" w:line="360" w:lineRule="atLeast"/>
        <w:jc w:val="both"/>
        <w:textAlignment w:val="baseline"/>
        <w:rPr>
          <w:ins w:id="113" w:author="Unknown"/>
          <w:rFonts w:ascii="Arial" w:eastAsia="Times New Roman" w:hAnsi="Arial" w:cs="Arial"/>
          <w:color w:val="000000"/>
          <w:sz w:val="20"/>
          <w:szCs w:val="20"/>
        </w:rPr>
      </w:pPr>
      <w:ins w:id="114" w:author="Unknown">
        <w:r w:rsidRPr="003F5F4F">
          <w:rPr>
            <w:rFonts w:ascii="Arial" w:eastAsia="Times New Roman" w:hAnsi="Arial" w:cs="Arial"/>
            <w:color w:val="000000"/>
            <w:sz w:val="20"/>
            <w:szCs w:val="20"/>
          </w:rPr>
          <w:t>17. He should ensure that all expenses (e.g. legal expenses, etc.).</w:t>
        </w:r>
      </w:ins>
    </w:p>
    <w:p w:rsidR="003F5F4F" w:rsidRPr="003F5F4F" w:rsidRDefault="003F5F4F" w:rsidP="003F5F4F">
      <w:pPr>
        <w:spacing w:after="288" w:line="360" w:lineRule="atLeast"/>
        <w:jc w:val="both"/>
        <w:textAlignment w:val="baseline"/>
        <w:rPr>
          <w:ins w:id="115" w:author="Unknown"/>
          <w:rFonts w:ascii="Arial" w:eastAsia="Times New Roman" w:hAnsi="Arial" w:cs="Arial"/>
          <w:color w:val="000000"/>
          <w:sz w:val="20"/>
          <w:szCs w:val="20"/>
        </w:rPr>
      </w:pPr>
      <w:ins w:id="116" w:author="Unknown">
        <w:r w:rsidRPr="003F5F4F">
          <w:rPr>
            <w:rFonts w:ascii="Arial" w:eastAsia="Times New Roman" w:hAnsi="Arial" w:cs="Arial"/>
            <w:color w:val="000000"/>
            <w:sz w:val="20"/>
            <w:szCs w:val="20"/>
          </w:rPr>
          <w:t>18. He should see that different expenses are apportioned properly different heads of department account according to their nature and character.</w:t>
        </w:r>
      </w:ins>
    </w:p>
    <w:p w:rsidR="003F5F4F" w:rsidRPr="003F5F4F" w:rsidRDefault="003F5F4F" w:rsidP="003F5F4F">
      <w:pPr>
        <w:spacing w:after="288" w:line="360" w:lineRule="atLeast"/>
        <w:jc w:val="both"/>
        <w:textAlignment w:val="baseline"/>
        <w:rPr>
          <w:ins w:id="117" w:author="Unknown"/>
          <w:rFonts w:ascii="Arial" w:eastAsia="Times New Roman" w:hAnsi="Arial" w:cs="Arial"/>
          <w:color w:val="000000"/>
          <w:sz w:val="20"/>
          <w:szCs w:val="20"/>
        </w:rPr>
      </w:pPr>
      <w:ins w:id="118" w:author="Unknown">
        <w:r w:rsidRPr="003F5F4F">
          <w:rPr>
            <w:rFonts w:ascii="Arial" w:eastAsia="Times New Roman" w:hAnsi="Arial" w:cs="Arial"/>
            <w:color w:val="000000"/>
            <w:sz w:val="20"/>
            <w:szCs w:val="20"/>
          </w:rPr>
          <w:t>19. He should check all payments for Annuities and see that annuities due but paid have been provided.</w:t>
        </w:r>
      </w:ins>
    </w:p>
    <w:p w:rsidR="003F5F4F" w:rsidRPr="003F5F4F" w:rsidRDefault="003F5F4F" w:rsidP="003F5F4F">
      <w:pPr>
        <w:spacing w:line="360" w:lineRule="atLeast"/>
        <w:jc w:val="both"/>
        <w:textAlignment w:val="baseline"/>
        <w:rPr>
          <w:ins w:id="119" w:author="Unknown"/>
          <w:rFonts w:ascii="Arial" w:eastAsia="Times New Roman" w:hAnsi="Arial" w:cs="Arial"/>
          <w:color w:val="000000"/>
          <w:sz w:val="20"/>
          <w:szCs w:val="20"/>
        </w:rPr>
      </w:pPr>
      <w:ins w:id="120" w:author="Unknown">
        <w:r w:rsidRPr="003F5F4F">
          <w:rPr>
            <w:rFonts w:ascii="Arial" w:eastAsia="Times New Roman" w:hAnsi="Arial" w:cs="Arial"/>
            <w:b/>
            <w:bCs/>
            <w:color w:val="000000"/>
            <w:sz w:val="20"/>
          </w:rPr>
          <w:t>Miscellaneous:</w:t>
        </w:r>
      </w:ins>
    </w:p>
    <w:p w:rsidR="003F5F4F" w:rsidRPr="003F5F4F" w:rsidRDefault="003F5F4F" w:rsidP="003F5F4F">
      <w:pPr>
        <w:spacing w:after="288" w:line="360" w:lineRule="atLeast"/>
        <w:jc w:val="both"/>
        <w:textAlignment w:val="baseline"/>
        <w:rPr>
          <w:ins w:id="121" w:author="Unknown"/>
          <w:rFonts w:ascii="Arial" w:eastAsia="Times New Roman" w:hAnsi="Arial" w:cs="Arial"/>
          <w:color w:val="000000"/>
          <w:sz w:val="20"/>
          <w:szCs w:val="20"/>
        </w:rPr>
      </w:pPr>
      <w:ins w:id="122" w:author="Unknown">
        <w:r w:rsidRPr="003F5F4F">
          <w:rPr>
            <w:rFonts w:ascii="Arial" w:eastAsia="Times New Roman" w:hAnsi="Arial" w:cs="Arial"/>
            <w:color w:val="000000"/>
            <w:sz w:val="20"/>
            <w:szCs w:val="20"/>
          </w:rPr>
          <w:t>20. He should check the Re-insurance Account in the Re-insurance Register and verify Re-insurance Premium and Re-insurance Claims. He avoid also verify the account of Reserve Deposits held on account of Re-insurances.</w:t>
        </w:r>
      </w:ins>
    </w:p>
    <w:p w:rsidR="003F5F4F" w:rsidRPr="003F5F4F" w:rsidRDefault="003F5F4F" w:rsidP="003F5F4F">
      <w:pPr>
        <w:spacing w:after="288" w:line="360" w:lineRule="atLeast"/>
        <w:jc w:val="both"/>
        <w:textAlignment w:val="baseline"/>
        <w:rPr>
          <w:ins w:id="123" w:author="Unknown"/>
          <w:rFonts w:ascii="Arial" w:eastAsia="Times New Roman" w:hAnsi="Arial" w:cs="Arial"/>
          <w:color w:val="000000"/>
          <w:sz w:val="20"/>
          <w:szCs w:val="20"/>
        </w:rPr>
      </w:pPr>
      <w:ins w:id="124" w:author="Unknown">
        <w:r w:rsidRPr="003F5F4F">
          <w:rPr>
            <w:rFonts w:ascii="Arial" w:eastAsia="Times New Roman" w:hAnsi="Arial" w:cs="Arial"/>
            <w:color w:val="000000"/>
            <w:sz w:val="20"/>
            <w:szCs w:val="20"/>
          </w:rPr>
          <w:t>21. He should confirm that all outstanding branch and agency glances are recoverable.</w:t>
        </w:r>
      </w:ins>
    </w:p>
    <w:p w:rsidR="003F5F4F" w:rsidRPr="003F5F4F" w:rsidRDefault="003F5F4F" w:rsidP="003F5F4F">
      <w:pPr>
        <w:spacing w:after="288" w:line="360" w:lineRule="atLeast"/>
        <w:jc w:val="both"/>
        <w:textAlignment w:val="baseline"/>
        <w:rPr>
          <w:ins w:id="125" w:author="Unknown"/>
          <w:rFonts w:ascii="Arial" w:eastAsia="Times New Roman" w:hAnsi="Arial" w:cs="Arial"/>
          <w:color w:val="000000"/>
          <w:sz w:val="20"/>
          <w:szCs w:val="20"/>
        </w:rPr>
      </w:pPr>
      <w:ins w:id="126" w:author="Unknown">
        <w:r w:rsidRPr="003F5F4F">
          <w:rPr>
            <w:rFonts w:ascii="Arial" w:eastAsia="Times New Roman" w:hAnsi="Arial" w:cs="Arial"/>
            <w:color w:val="000000"/>
            <w:sz w:val="20"/>
            <w:szCs w:val="20"/>
          </w:rPr>
          <w:t>22. He should verify the assets and liabilities and ensure that proper depreciation has been provided for. It should be seen that investments have been valued in comparison with the market quotations.</w:t>
        </w:r>
      </w:ins>
    </w:p>
    <w:p w:rsidR="003F5F4F" w:rsidRPr="003F5F4F" w:rsidRDefault="003F5F4F" w:rsidP="003F5F4F">
      <w:pPr>
        <w:spacing w:after="288" w:line="360" w:lineRule="atLeast"/>
        <w:jc w:val="both"/>
        <w:textAlignment w:val="baseline"/>
        <w:rPr>
          <w:ins w:id="127" w:author="Unknown"/>
          <w:rFonts w:ascii="Arial" w:eastAsia="Times New Roman" w:hAnsi="Arial" w:cs="Arial"/>
          <w:color w:val="000000"/>
          <w:sz w:val="20"/>
          <w:szCs w:val="20"/>
        </w:rPr>
      </w:pPr>
      <w:ins w:id="128" w:author="Unknown">
        <w:r w:rsidRPr="003F5F4F">
          <w:rPr>
            <w:rFonts w:ascii="Arial" w:eastAsia="Times New Roman" w:hAnsi="Arial" w:cs="Arial"/>
            <w:color w:val="000000"/>
            <w:sz w:val="20"/>
            <w:szCs w:val="20"/>
          </w:rPr>
          <w:t>23. He should ascertain that due provision has been made for the risk in the accounts. Normally, a provision of 40% of the premiums is considered to be adequate as the minimum required under the Insurance Act for the unexpired risk.</w:t>
        </w:r>
      </w:ins>
    </w:p>
    <w:p w:rsidR="003F5F4F" w:rsidRPr="003F5F4F" w:rsidRDefault="003F5F4F" w:rsidP="003F5F4F">
      <w:pPr>
        <w:spacing w:line="360" w:lineRule="atLeast"/>
        <w:jc w:val="both"/>
        <w:textAlignment w:val="baseline"/>
        <w:rPr>
          <w:ins w:id="129" w:author="Unknown"/>
          <w:rFonts w:ascii="Arial" w:eastAsia="Times New Roman" w:hAnsi="Arial" w:cs="Arial"/>
          <w:color w:val="000000"/>
          <w:sz w:val="20"/>
          <w:szCs w:val="20"/>
        </w:rPr>
      </w:pPr>
      <w:ins w:id="130" w:author="Unknown">
        <w:r w:rsidRPr="003F5F4F">
          <w:rPr>
            <w:rFonts w:ascii="Arial" w:eastAsia="Times New Roman" w:hAnsi="Arial" w:cs="Arial"/>
            <w:color w:val="000000"/>
            <w:sz w:val="20"/>
            <w:szCs w:val="20"/>
          </w:rPr>
          <w:t>24. He should ensure that the Code of Conduct has been strictly </w:t>
        </w:r>
        <w:r w:rsidRPr="003F5F4F">
          <w:rPr>
            <w:rFonts w:ascii="Arial" w:eastAsia="Times New Roman" w:hAnsi="Arial" w:cs="Arial"/>
            <w:color w:val="000000"/>
            <w:sz w:val="15"/>
            <w:szCs w:val="15"/>
            <w:bdr w:val="none" w:sz="0" w:space="0" w:color="auto" w:frame="1"/>
            <w:vertAlign w:val="subscript"/>
          </w:rPr>
          <w:t>a</w:t>
        </w:r>
        <w:r w:rsidRPr="003F5F4F">
          <w:rPr>
            <w:rFonts w:ascii="Arial" w:eastAsia="Times New Roman" w:hAnsi="Arial" w:cs="Arial"/>
            <w:color w:val="000000"/>
            <w:sz w:val="20"/>
            <w:szCs w:val="20"/>
          </w:rPr>
          <w:t>dhered to by the insurance company.</w:t>
        </w:r>
      </w:ins>
    </w:p>
    <w:p w:rsidR="003F5F4F" w:rsidRPr="003F5F4F" w:rsidRDefault="003F5F4F" w:rsidP="003F5F4F">
      <w:pPr>
        <w:spacing w:after="288" w:line="360" w:lineRule="atLeast"/>
        <w:jc w:val="both"/>
        <w:textAlignment w:val="baseline"/>
        <w:rPr>
          <w:ins w:id="131" w:author="Unknown"/>
          <w:rFonts w:ascii="Arial" w:eastAsia="Times New Roman" w:hAnsi="Arial" w:cs="Arial"/>
          <w:color w:val="000000"/>
          <w:sz w:val="20"/>
          <w:szCs w:val="20"/>
        </w:rPr>
      </w:pPr>
      <w:ins w:id="132" w:author="Unknown">
        <w:r w:rsidRPr="003F5F4F">
          <w:rPr>
            <w:rFonts w:ascii="Arial" w:eastAsia="Times New Roman" w:hAnsi="Arial" w:cs="Arial"/>
            <w:color w:val="000000"/>
            <w:sz w:val="20"/>
            <w:szCs w:val="20"/>
          </w:rPr>
          <w:t>1. The auditor should examine the internal check system in vogue specialty in regard to wages payment, both surface and underground.</w:t>
        </w:r>
      </w:ins>
    </w:p>
    <w:p w:rsidR="003F5F4F" w:rsidRPr="003F5F4F" w:rsidRDefault="003F5F4F" w:rsidP="003F5F4F">
      <w:pPr>
        <w:spacing w:after="288" w:line="360" w:lineRule="atLeast"/>
        <w:jc w:val="both"/>
        <w:textAlignment w:val="baseline"/>
        <w:rPr>
          <w:ins w:id="133" w:author="Unknown"/>
          <w:rFonts w:ascii="Arial" w:eastAsia="Times New Roman" w:hAnsi="Arial" w:cs="Arial"/>
          <w:color w:val="000000"/>
          <w:sz w:val="20"/>
          <w:szCs w:val="20"/>
        </w:rPr>
      </w:pPr>
      <w:ins w:id="134" w:author="Unknown">
        <w:r w:rsidRPr="003F5F4F">
          <w:rPr>
            <w:rFonts w:ascii="Arial" w:eastAsia="Times New Roman" w:hAnsi="Arial" w:cs="Arial"/>
            <w:color w:val="000000"/>
            <w:sz w:val="20"/>
            <w:szCs w:val="20"/>
          </w:rPr>
          <w:t>2. He should inspect lease and other contracts for royalties, and arrangements for dead rent, short workings, etc. specially.</w:t>
        </w:r>
      </w:ins>
    </w:p>
    <w:p w:rsidR="003F5F4F" w:rsidRPr="003F5F4F" w:rsidRDefault="003F5F4F" w:rsidP="003F5F4F">
      <w:pPr>
        <w:spacing w:line="360" w:lineRule="atLeast"/>
        <w:jc w:val="both"/>
        <w:textAlignment w:val="baseline"/>
        <w:rPr>
          <w:ins w:id="135" w:author="Unknown"/>
          <w:rFonts w:ascii="Arial" w:eastAsia="Times New Roman" w:hAnsi="Arial" w:cs="Arial"/>
          <w:color w:val="000000"/>
          <w:sz w:val="20"/>
          <w:szCs w:val="20"/>
        </w:rPr>
      </w:pPr>
      <w:ins w:id="136" w:author="Unknown">
        <w:r w:rsidRPr="003F5F4F">
          <w:rPr>
            <w:rFonts w:ascii="Arial" w:eastAsia="Times New Roman" w:hAnsi="Arial" w:cs="Arial"/>
            <w:b/>
            <w:bCs/>
            <w:color w:val="000000"/>
            <w:sz w:val="20"/>
          </w:rPr>
          <w:t>Income:</w:t>
        </w:r>
      </w:ins>
    </w:p>
    <w:p w:rsidR="003F5F4F" w:rsidRPr="003F5F4F" w:rsidRDefault="003F5F4F" w:rsidP="003F5F4F">
      <w:pPr>
        <w:spacing w:after="288" w:line="360" w:lineRule="atLeast"/>
        <w:jc w:val="both"/>
        <w:textAlignment w:val="baseline"/>
        <w:rPr>
          <w:ins w:id="137" w:author="Unknown"/>
          <w:rFonts w:ascii="Arial" w:eastAsia="Times New Roman" w:hAnsi="Arial" w:cs="Arial"/>
          <w:color w:val="000000"/>
          <w:sz w:val="20"/>
          <w:szCs w:val="20"/>
        </w:rPr>
      </w:pPr>
      <w:ins w:id="138" w:author="Unknown">
        <w:r w:rsidRPr="003F5F4F">
          <w:rPr>
            <w:rFonts w:ascii="Arial" w:eastAsia="Times New Roman" w:hAnsi="Arial" w:cs="Arial"/>
            <w:color w:val="000000"/>
            <w:sz w:val="20"/>
            <w:szCs w:val="20"/>
          </w:rPr>
          <w:t>3. The income of a colliery is mainly from the sale of the output of coal. He should, therefore, check the entries in the Cash Book to ascertain whether correct amounts have been entered into or not.</w:t>
        </w:r>
      </w:ins>
    </w:p>
    <w:p w:rsidR="003F5F4F" w:rsidRPr="003F5F4F" w:rsidRDefault="003F5F4F" w:rsidP="003F5F4F">
      <w:pPr>
        <w:spacing w:after="288" w:line="360" w:lineRule="atLeast"/>
        <w:jc w:val="both"/>
        <w:textAlignment w:val="baseline"/>
        <w:rPr>
          <w:ins w:id="139" w:author="Unknown"/>
          <w:rFonts w:ascii="Arial" w:eastAsia="Times New Roman" w:hAnsi="Arial" w:cs="Arial"/>
          <w:color w:val="000000"/>
          <w:sz w:val="20"/>
          <w:szCs w:val="20"/>
        </w:rPr>
      </w:pPr>
      <w:ins w:id="140" w:author="Unknown">
        <w:r w:rsidRPr="003F5F4F">
          <w:rPr>
            <w:rFonts w:ascii="Arial" w:eastAsia="Times New Roman" w:hAnsi="Arial" w:cs="Arial"/>
            <w:color w:val="000000"/>
            <w:sz w:val="20"/>
            <w:szCs w:val="20"/>
          </w:rPr>
          <w:t>4. The raising of coal, etc. should be checked by reference to the Output Book and it should be ensured that the provision of minimum rent is complied with.</w:t>
        </w:r>
      </w:ins>
    </w:p>
    <w:p w:rsidR="003F5F4F" w:rsidRPr="003F5F4F" w:rsidRDefault="003F5F4F" w:rsidP="003F5F4F">
      <w:pPr>
        <w:spacing w:after="288" w:line="360" w:lineRule="atLeast"/>
        <w:jc w:val="both"/>
        <w:textAlignment w:val="baseline"/>
        <w:rPr>
          <w:ins w:id="141" w:author="Unknown"/>
          <w:rFonts w:ascii="Arial" w:eastAsia="Times New Roman" w:hAnsi="Arial" w:cs="Arial"/>
          <w:color w:val="000000"/>
          <w:sz w:val="20"/>
          <w:szCs w:val="20"/>
        </w:rPr>
      </w:pPr>
      <w:ins w:id="142" w:author="Unknown">
        <w:r w:rsidRPr="003F5F4F">
          <w:rPr>
            <w:rFonts w:ascii="Arial" w:eastAsia="Times New Roman" w:hAnsi="Arial" w:cs="Arial"/>
            <w:color w:val="000000"/>
            <w:sz w:val="20"/>
            <w:szCs w:val="20"/>
          </w:rPr>
          <w:t>5. Sales should be verified with the Agent’s Account and the amount of royalty should be verified from the production of the year.</w:t>
        </w:r>
      </w:ins>
    </w:p>
    <w:p w:rsidR="003F5F4F" w:rsidRPr="003F5F4F" w:rsidRDefault="003F5F4F" w:rsidP="003F5F4F">
      <w:pPr>
        <w:spacing w:line="360" w:lineRule="atLeast"/>
        <w:jc w:val="both"/>
        <w:textAlignment w:val="baseline"/>
        <w:rPr>
          <w:ins w:id="143" w:author="Unknown"/>
          <w:rFonts w:ascii="Arial" w:eastAsia="Times New Roman" w:hAnsi="Arial" w:cs="Arial"/>
          <w:color w:val="000000"/>
          <w:sz w:val="20"/>
          <w:szCs w:val="20"/>
        </w:rPr>
      </w:pPr>
      <w:ins w:id="144" w:author="Unknown">
        <w:r w:rsidRPr="003F5F4F">
          <w:rPr>
            <w:rFonts w:ascii="Arial" w:eastAsia="Times New Roman" w:hAnsi="Arial" w:cs="Arial"/>
            <w:b/>
            <w:bCs/>
            <w:color w:val="000000"/>
            <w:sz w:val="20"/>
          </w:rPr>
          <w:t>Expenditure:</w:t>
        </w:r>
      </w:ins>
    </w:p>
    <w:p w:rsidR="003F5F4F" w:rsidRPr="003F5F4F" w:rsidRDefault="003F5F4F" w:rsidP="003F5F4F">
      <w:pPr>
        <w:spacing w:after="288" w:line="360" w:lineRule="atLeast"/>
        <w:jc w:val="both"/>
        <w:textAlignment w:val="baseline"/>
        <w:rPr>
          <w:ins w:id="145" w:author="Unknown"/>
          <w:rFonts w:ascii="Arial" w:eastAsia="Times New Roman" w:hAnsi="Arial" w:cs="Arial"/>
          <w:color w:val="000000"/>
          <w:sz w:val="20"/>
          <w:szCs w:val="20"/>
        </w:rPr>
      </w:pPr>
      <w:ins w:id="146" w:author="Unknown">
        <w:r w:rsidRPr="003F5F4F">
          <w:rPr>
            <w:rFonts w:ascii="Arial" w:eastAsia="Times New Roman" w:hAnsi="Arial" w:cs="Arial"/>
            <w:color w:val="000000"/>
            <w:sz w:val="20"/>
            <w:szCs w:val="20"/>
          </w:rPr>
          <w:t>6. He should carefully examine the distinct and proper allocation of expenditure between capital and revenue.</w:t>
        </w:r>
      </w:ins>
    </w:p>
    <w:p w:rsidR="003F5F4F" w:rsidRPr="003F5F4F" w:rsidRDefault="003F5F4F" w:rsidP="003F5F4F">
      <w:pPr>
        <w:spacing w:after="288" w:line="360" w:lineRule="atLeast"/>
        <w:jc w:val="both"/>
        <w:textAlignment w:val="baseline"/>
        <w:rPr>
          <w:ins w:id="147" w:author="Unknown"/>
          <w:rFonts w:ascii="Arial" w:eastAsia="Times New Roman" w:hAnsi="Arial" w:cs="Arial"/>
          <w:color w:val="000000"/>
          <w:sz w:val="20"/>
          <w:szCs w:val="20"/>
        </w:rPr>
      </w:pPr>
      <w:ins w:id="148" w:author="Unknown">
        <w:r w:rsidRPr="003F5F4F">
          <w:rPr>
            <w:rFonts w:ascii="Arial" w:eastAsia="Times New Roman" w:hAnsi="Arial" w:cs="Arial"/>
            <w:color w:val="000000"/>
            <w:sz w:val="20"/>
            <w:szCs w:val="20"/>
          </w:rPr>
          <w:t>7. The purchase of wagons on hire-purchase system should be properly verified.</w:t>
        </w:r>
      </w:ins>
    </w:p>
    <w:p w:rsidR="003F5F4F" w:rsidRPr="003F5F4F" w:rsidRDefault="003F5F4F" w:rsidP="003F5F4F">
      <w:pPr>
        <w:spacing w:after="288" w:line="360" w:lineRule="atLeast"/>
        <w:jc w:val="both"/>
        <w:textAlignment w:val="baseline"/>
        <w:rPr>
          <w:ins w:id="149" w:author="Unknown"/>
          <w:rFonts w:ascii="Arial" w:eastAsia="Times New Roman" w:hAnsi="Arial" w:cs="Arial"/>
          <w:color w:val="000000"/>
          <w:sz w:val="20"/>
          <w:szCs w:val="20"/>
        </w:rPr>
      </w:pPr>
      <w:ins w:id="150" w:author="Unknown">
        <w:r w:rsidRPr="003F5F4F">
          <w:rPr>
            <w:rFonts w:ascii="Arial" w:eastAsia="Times New Roman" w:hAnsi="Arial" w:cs="Arial"/>
            <w:color w:val="000000"/>
            <w:sz w:val="20"/>
            <w:szCs w:val="20"/>
          </w:rPr>
          <w:t>8. Wages paid to workers should be vouched by reference to wage sheets which should be certified by proper authorities.</w:t>
        </w:r>
      </w:ins>
    </w:p>
    <w:p w:rsidR="003F5F4F" w:rsidRPr="003F5F4F" w:rsidRDefault="003F5F4F" w:rsidP="003F5F4F">
      <w:pPr>
        <w:spacing w:after="288" w:line="360" w:lineRule="atLeast"/>
        <w:jc w:val="both"/>
        <w:textAlignment w:val="baseline"/>
        <w:rPr>
          <w:ins w:id="151" w:author="Unknown"/>
          <w:rFonts w:ascii="Arial" w:eastAsia="Times New Roman" w:hAnsi="Arial" w:cs="Arial"/>
          <w:color w:val="000000"/>
          <w:sz w:val="20"/>
          <w:szCs w:val="20"/>
        </w:rPr>
      </w:pPr>
      <w:ins w:id="152" w:author="Unknown">
        <w:r w:rsidRPr="003F5F4F">
          <w:rPr>
            <w:rFonts w:ascii="Arial" w:eastAsia="Times New Roman" w:hAnsi="Arial" w:cs="Arial"/>
            <w:color w:val="000000"/>
            <w:sz w:val="20"/>
            <w:szCs w:val="20"/>
          </w:rPr>
          <w:t>9. Capital Expenditure relating to sinking of pits, construction of tramways, railways, workmen’s cottage and purchase of machinery and other fixed assets should be properly and carefully vouched.</w:t>
        </w:r>
      </w:ins>
    </w:p>
    <w:p w:rsidR="003F5F4F" w:rsidRPr="003F5F4F" w:rsidRDefault="003F5F4F" w:rsidP="003F5F4F">
      <w:pPr>
        <w:spacing w:after="288" w:line="360" w:lineRule="atLeast"/>
        <w:jc w:val="both"/>
        <w:textAlignment w:val="baseline"/>
        <w:rPr>
          <w:ins w:id="153" w:author="Unknown"/>
          <w:rFonts w:ascii="Arial" w:eastAsia="Times New Roman" w:hAnsi="Arial" w:cs="Arial"/>
          <w:color w:val="000000"/>
          <w:sz w:val="20"/>
          <w:szCs w:val="20"/>
        </w:rPr>
      </w:pPr>
      <w:ins w:id="154" w:author="Unknown">
        <w:r w:rsidRPr="003F5F4F">
          <w:rPr>
            <w:rFonts w:ascii="Arial" w:eastAsia="Times New Roman" w:hAnsi="Arial" w:cs="Arial"/>
            <w:color w:val="000000"/>
            <w:sz w:val="20"/>
            <w:szCs w:val="20"/>
          </w:rPr>
          <w:t>10. It should be noted by him that the development expenses, which have been treated as capital expenditure, are spread over a number of years as such.</w:t>
        </w:r>
      </w:ins>
    </w:p>
    <w:p w:rsidR="003F5F4F" w:rsidRPr="003F5F4F" w:rsidRDefault="003F5F4F" w:rsidP="003F5F4F">
      <w:pPr>
        <w:spacing w:after="288" w:line="360" w:lineRule="atLeast"/>
        <w:jc w:val="both"/>
        <w:textAlignment w:val="baseline"/>
        <w:rPr>
          <w:ins w:id="155" w:author="Unknown"/>
          <w:rFonts w:ascii="Arial" w:eastAsia="Times New Roman" w:hAnsi="Arial" w:cs="Arial"/>
          <w:color w:val="000000"/>
          <w:sz w:val="20"/>
          <w:szCs w:val="20"/>
        </w:rPr>
      </w:pPr>
      <w:ins w:id="156" w:author="Unknown">
        <w:r w:rsidRPr="003F5F4F">
          <w:rPr>
            <w:rFonts w:ascii="Arial" w:eastAsia="Times New Roman" w:hAnsi="Arial" w:cs="Arial"/>
            <w:color w:val="000000"/>
            <w:sz w:val="20"/>
            <w:szCs w:val="20"/>
          </w:rPr>
          <w:t>11. All fixed assets should be duly depreciated and liabilities should be shown distinctly in the Balance Sheet. It should be seen.</w:t>
        </w:r>
      </w:ins>
    </w:p>
    <w:p w:rsidR="003F5F4F" w:rsidRPr="003F5F4F" w:rsidRDefault="003F5F4F" w:rsidP="003F5F4F">
      <w:pPr>
        <w:spacing w:after="288" w:line="360" w:lineRule="atLeast"/>
        <w:jc w:val="both"/>
        <w:textAlignment w:val="baseline"/>
        <w:rPr>
          <w:ins w:id="157" w:author="Unknown"/>
          <w:rFonts w:ascii="Arial" w:eastAsia="Times New Roman" w:hAnsi="Arial" w:cs="Arial"/>
          <w:color w:val="000000"/>
          <w:sz w:val="20"/>
          <w:szCs w:val="20"/>
        </w:rPr>
      </w:pPr>
      <w:ins w:id="158" w:author="Unknown">
        <w:r w:rsidRPr="003F5F4F">
          <w:rPr>
            <w:rFonts w:ascii="Arial" w:eastAsia="Times New Roman" w:hAnsi="Arial" w:cs="Arial"/>
            <w:color w:val="000000"/>
            <w:sz w:val="20"/>
            <w:szCs w:val="20"/>
          </w:rPr>
          <w:t>12. The accounts are prepared and books are maintained properly. It is also to be seen.</w:t>
        </w:r>
      </w:ins>
    </w:p>
    <w:p w:rsidR="00095E75" w:rsidRDefault="00095E75" w:rsidP="00A5349A">
      <w:pPr>
        <w:spacing w:line="360" w:lineRule="atLeast"/>
        <w:textAlignment w:val="baseline"/>
        <w:rPr>
          <w:rFonts w:ascii="Arial" w:eastAsia="Times New Roman" w:hAnsi="Arial" w:cs="Arial"/>
          <w:b/>
          <w:bCs/>
          <w:color w:val="191919"/>
          <w:kern w:val="36"/>
          <w:sz w:val="50"/>
          <w:szCs w:val="50"/>
        </w:rPr>
      </w:pPr>
    </w:p>
    <w:p w:rsidR="00164E0D" w:rsidRDefault="00164E0D" w:rsidP="00A5349A">
      <w:pPr>
        <w:spacing w:line="360" w:lineRule="atLeast"/>
        <w:textAlignment w:val="baseline"/>
        <w:rPr>
          <w:rFonts w:ascii="Arial" w:eastAsia="Times New Roman" w:hAnsi="Arial" w:cs="Arial"/>
          <w:b/>
          <w:bCs/>
          <w:color w:val="191919"/>
          <w:kern w:val="36"/>
          <w:sz w:val="50"/>
          <w:szCs w:val="50"/>
        </w:rPr>
      </w:pPr>
    </w:p>
    <w:p w:rsidR="00164E0D" w:rsidRDefault="00164E0D" w:rsidP="00A5349A">
      <w:pPr>
        <w:spacing w:line="360" w:lineRule="atLeast"/>
        <w:textAlignment w:val="baseline"/>
        <w:rPr>
          <w:rFonts w:ascii="Arial" w:eastAsia="Times New Roman" w:hAnsi="Arial" w:cs="Arial"/>
          <w:b/>
          <w:bCs/>
          <w:color w:val="191919"/>
          <w:kern w:val="36"/>
          <w:sz w:val="50"/>
          <w:szCs w:val="50"/>
        </w:rPr>
      </w:pPr>
    </w:p>
    <w:p w:rsidR="00164E0D" w:rsidRDefault="00164E0D" w:rsidP="00A5349A">
      <w:pPr>
        <w:spacing w:line="360" w:lineRule="atLeast"/>
        <w:textAlignment w:val="baseline"/>
        <w:rPr>
          <w:rFonts w:ascii="Arial" w:eastAsia="Times New Roman" w:hAnsi="Arial" w:cs="Arial"/>
          <w:b/>
          <w:bCs/>
          <w:color w:val="191919"/>
          <w:kern w:val="36"/>
          <w:sz w:val="50"/>
          <w:szCs w:val="50"/>
        </w:rPr>
      </w:pPr>
    </w:p>
    <w:p w:rsidR="00164E0D" w:rsidRDefault="00164E0D" w:rsidP="00A5349A">
      <w:pPr>
        <w:spacing w:line="360" w:lineRule="atLeast"/>
        <w:textAlignment w:val="baseline"/>
        <w:rPr>
          <w:rFonts w:ascii="Arial" w:eastAsia="Times New Roman" w:hAnsi="Arial" w:cs="Arial"/>
          <w:b/>
          <w:bCs/>
          <w:color w:val="191919"/>
          <w:kern w:val="36"/>
          <w:sz w:val="50"/>
          <w:szCs w:val="50"/>
        </w:rPr>
      </w:pPr>
    </w:p>
    <w:p w:rsidR="00A5349A" w:rsidRDefault="00095E75" w:rsidP="00A5349A">
      <w:pPr>
        <w:spacing w:line="360" w:lineRule="atLeast"/>
        <w:textAlignment w:val="baseline"/>
        <w:rPr>
          <w:b/>
          <w:bCs/>
          <w:color w:val="666666"/>
          <w:sz w:val="52"/>
          <w:szCs w:val="52"/>
          <w:u w:val="single"/>
        </w:rPr>
      </w:pPr>
      <w:ins w:id="159" w:author="Unknown">
        <w:r w:rsidRPr="003F5F4F">
          <w:rPr>
            <w:rFonts w:ascii="Arial" w:eastAsia="Times New Roman" w:hAnsi="Arial" w:cs="Arial"/>
            <w:b/>
            <w:bCs/>
            <w:color w:val="191919"/>
            <w:kern w:val="36"/>
            <w:sz w:val="50"/>
            <w:szCs w:val="50"/>
          </w:rPr>
          <w:t xml:space="preserve">What are the special points to which you will give your particular attention while auditing the accounts of either an </w:t>
        </w:r>
      </w:ins>
      <w:r w:rsidR="00A5349A" w:rsidRPr="00095E75">
        <w:rPr>
          <w:b/>
          <w:bCs/>
          <w:color w:val="666666"/>
          <w:sz w:val="52"/>
          <w:szCs w:val="52"/>
          <w:u w:val="single"/>
        </w:rPr>
        <w:t>educational institutions</w:t>
      </w:r>
      <w:r>
        <w:rPr>
          <w:b/>
          <w:bCs/>
          <w:color w:val="666666"/>
          <w:sz w:val="52"/>
          <w:szCs w:val="52"/>
          <w:u w:val="single"/>
        </w:rPr>
        <w:t xml:space="preserve"> ,Trust or Society in India ?</w:t>
      </w:r>
    </w:p>
    <w:p w:rsidR="00095E75" w:rsidRPr="00A5349A" w:rsidRDefault="00095E75" w:rsidP="00A5349A">
      <w:pPr>
        <w:spacing w:line="360" w:lineRule="atLeast"/>
        <w:textAlignment w:val="baseline"/>
        <w:rPr>
          <w:rFonts w:ascii="Georgia" w:eastAsia="Times New Roman" w:hAnsi="Georgia" w:cs="Times New Roman"/>
          <w:color w:val="424142"/>
          <w:sz w:val="25"/>
          <w:szCs w:val="25"/>
        </w:rPr>
      </w:pPr>
    </w:p>
    <w:p w:rsidR="00A5349A" w:rsidRDefault="00A5349A" w:rsidP="00A5349A">
      <w:pPr>
        <w:numPr>
          <w:ilvl w:val="0"/>
          <w:numId w:val="11"/>
        </w:numPr>
        <w:shd w:val="clear" w:color="auto" w:fill="FFFFFF"/>
        <w:spacing w:line="326" w:lineRule="atLeast"/>
        <w:ind w:left="0"/>
        <w:rPr>
          <w:rFonts w:ascii="Calibri" w:hAnsi="Calibri" w:cs="Calibri"/>
          <w:color w:val="6D787F"/>
          <w:sz w:val="30"/>
          <w:szCs w:val="30"/>
        </w:rPr>
      </w:pPr>
      <w:r>
        <w:rPr>
          <w:rFonts w:ascii="Calibri" w:hAnsi="Calibri" w:cs="Calibri"/>
          <w:color w:val="6D787F"/>
          <w:sz w:val="30"/>
          <w:szCs w:val="30"/>
        </w:rPr>
        <w:t>Examine and evaluate Trust Deed or Regulations by referring to the Act of Legislature given by the Government</w:t>
      </w:r>
    </w:p>
    <w:p w:rsidR="00A5349A" w:rsidRDefault="00A5349A" w:rsidP="00A5349A">
      <w:pPr>
        <w:numPr>
          <w:ilvl w:val="0"/>
          <w:numId w:val="11"/>
        </w:numPr>
        <w:shd w:val="clear" w:color="auto" w:fill="FFFFFF"/>
        <w:spacing w:line="326" w:lineRule="atLeast"/>
        <w:ind w:left="0"/>
        <w:rPr>
          <w:rFonts w:ascii="Calibri" w:hAnsi="Calibri" w:cs="Calibri"/>
          <w:color w:val="6D787F"/>
          <w:sz w:val="30"/>
          <w:szCs w:val="30"/>
        </w:rPr>
      </w:pPr>
      <w:r>
        <w:rPr>
          <w:rFonts w:ascii="Calibri" w:hAnsi="Calibri" w:cs="Calibri"/>
          <w:color w:val="6D787F"/>
          <w:sz w:val="30"/>
          <w:szCs w:val="30"/>
        </w:rPr>
        <w:t>Record and note all the provisions affecting the accounts in the institution</w:t>
      </w:r>
    </w:p>
    <w:p w:rsidR="00A5349A" w:rsidRDefault="00A5349A" w:rsidP="00A5349A">
      <w:pPr>
        <w:numPr>
          <w:ilvl w:val="0"/>
          <w:numId w:val="11"/>
        </w:numPr>
        <w:shd w:val="clear" w:color="auto" w:fill="FFFFFF"/>
        <w:spacing w:line="326" w:lineRule="atLeast"/>
        <w:ind w:left="0"/>
        <w:rPr>
          <w:rFonts w:ascii="Calibri" w:hAnsi="Calibri" w:cs="Calibri"/>
          <w:color w:val="6D787F"/>
          <w:sz w:val="30"/>
          <w:szCs w:val="30"/>
        </w:rPr>
      </w:pPr>
      <w:r>
        <w:rPr>
          <w:rFonts w:ascii="Calibri" w:hAnsi="Calibri" w:cs="Calibri"/>
          <w:color w:val="6D787F"/>
          <w:sz w:val="30"/>
          <w:szCs w:val="30"/>
        </w:rPr>
        <w:t>Inspect the Minutes of Meeting of institution's Meeting Committee or Governing Body</w:t>
      </w:r>
    </w:p>
    <w:p w:rsidR="00A5349A" w:rsidRDefault="00A5349A" w:rsidP="00A5349A">
      <w:pPr>
        <w:numPr>
          <w:ilvl w:val="0"/>
          <w:numId w:val="11"/>
        </w:numPr>
        <w:shd w:val="clear" w:color="auto" w:fill="FFFFFF"/>
        <w:spacing w:line="326" w:lineRule="atLeast"/>
        <w:ind w:left="0"/>
        <w:rPr>
          <w:rFonts w:ascii="Calibri" w:hAnsi="Calibri" w:cs="Calibri"/>
          <w:color w:val="6D787F"/>
          <w:sz w:val="30"/>
          <w:szCs w:val="30"/>
        </w:rPr>
      </w:pPr>
      <w:r>
        <w:rPr>
          <w:rFonts w:ascii="Calibri" w:hAnsi="Calibri" w:cs="Calibri"/>
          <w:color w:val="6D787F"/>
          <w:sz w:val="30"/>
          <w:szCs w:val="30"/>
        </w:rPr>
        <w:t>Thoroughly examine the copies of financial statements, balance sheets, and budget plans</w:t>
      </w:r>
    </w:p>
    <w:p w:rsidR="00A5349A" w:rsidRDefault="00A5349A" w:rsidP="00A5349A">
      <w:pPr>
        <w:numPr>
          <w:ilvl w:val="0"/>
          <w:numId w:val="11"/>
        </w:numPr>
        <w:shd w:val="clear" w:color="auto" w:fill="FFFFFF"/>
        <w:spacing w:line="326" w:lineRule="atLeast"/>
        <w:ind w:left="0"/>
        <w:rPr>
          <w:rFonts w:ascii="Calibri" w:hAnsi="Calibri" w:cs="Calibri"/>
          <w:color w:val="6D787F"/>
          <w:sz w:val="30"/>
          <w:szCs w:val="30"/>
        </w:rPr>
      </w:pPr>
      <w:r>
        <w:rPr>
          <w:rFonts w:ascii="Calibri" w:hAnsi="Calibri" w:cs="Calibri"/>
          <w:color w:val="6D787F"/>
          <w:sz w:val="30"/>
          <w:szCs w:val="30"/>
        </w:rPr>
        <w:t>Verify the receipts, and transactions of all sorts of fees (Transportation, Hostel, Academic, Registration, Admission, etc.) paid by students on a monthly and yearly basis</w:t>
      </w:r>
    </w:p>
    <w:p w:rsidR="00A5349A" w:rsidRDefault="00A5349A" w:rsidP="00A5349A">
      <w:pPr>
        <w:numPr>
          <w:ilvl w:val="0"/>
          <w:numId w:val="11"/>
        </w:numPr>
        <w:shd w:val="clear" w:color="auto" w:fill="FFFFFF"/>
        <w:spacing w:line="326" w:lineRule="atLeast"/>
        <w:ind w:left="0"/>
        <w:rPr>
          <w:rFonts w:ascii="Calibri" w:hAnsi="Calibri" w:cs="Calibri"/>
          <w:color w:val="6D787F"/>
          <w:sz w:val="30"/>
          <w:szCs w:val="30"/>
        </w:rPr>
      </w:pPr>
      <w:r>
        <w:rPr>
          <w:rFonts w:ascii="Calibri" w:hAnsi="Calibri" w:cs="Calibri"/>
          <w:color w:val="6D787F"/>
          <w:sz w:val="30"/>
          <w:szCs w:val="30"/>
        </w:rPr>
        <w:t>Validate advance deposits and caution money</w:t>
      </w:r>
    </w:p>
    <w:p w:rsidR="00A5349A" w:rsidRDefault="00A5349A" w:rsidP="00A5349A">
      <w:pPr>
        <w:numPr>
          <w:ilvl w:val="0"/>
          <w:numId w:val="11"/>
        </w:numPr>
        <w:shd w:val="clear" w:color="auto" w:fill="FFFFFF"/>
        <w:spacing w:line="326" w:lineRule="atLeast"/>
        <w:ind w:left="0"/>
        <w:rPr>
          <w:rFonts w:ascii="Calibri" w:hAnsi="Calibri" w:cs="Calibri"/>
          <w:color w:val="6D787F"/>
          <w:sz w:val="30"/>
          <w:szCs w:val="30"/>
        </w:rPr>
      </w:pPr>
      <w:r>
        <w:rPr>
          <w:rFonts w:ascii="Calibri" w:hAnsi="Calibri" w:cs="Calibri"/>
          <w:color w:val="6D787F"/>
          <w:sz w:val="30"/>
          <w:szCs w:val="30"/>
        </w:rPr>
        <w:t>Record Funds and Donations granted to the institutions</w:t>
      </w:r>
    </w:p>
    <w:p w:rsidR="00A5349A" w:rsidRDefault="00A5349A" w:rsidP="00A5349A">
      <w:pPr>
        <w:numPr>
          <w:ilvl w:val="0"/>
          <w:numId w:val="11"/>
        </w:numPr>
        <w:shd w:val="clear" w:color="auto" w:fill="FFFFFF"/>
        <w:spacing w:line="326" w:lineRule="atLeast"/>
        <w:ind w:left="0"/>
        <w:rPr>
          <w:rFonts w:ascii="Calibri" w:hAnsi="Calibri" w:cs="Calibri"/>
          <w:color w:val="6D787F"/>
          <w:sz w:val="30"/>
          <w:szCs w:val="30"/>
        </w:rPr>
      </w:pPr>
      <w:r>
        <w:rPr>
          <w:rFonts w:ascii="Calibri" w:hAnsi="Calibri" w:cs="Calibri"/>
          <w:color w:val="6D787F"/>
          <w:sz w:val="30"/>
          <w:szCs w:val="30"/>
        </w:rPr>
        <w:t>Keep a track of Salary Register and examine workers and employee salaries, tax deductions, etc.</w:t>
      </w:r>
    </w:p>
    <w:p w:rsidR="00A5349A" w:rsidRDefault="00A5349A" w:rsidP="00A5349A">
      <w:pPr>
        <w:numPr>
          <w:ilvl w:val="0"/>
          <w:numId w:val="11"/>
        </w:numPr>
        <w:shd w:val="clear" w:color="auto" w:fill="FFFFFF"/>
        <w:spacing w:line="326" w:lineRule="atLeast"/>
        <w:ind w:left="0"/>
        <w:rPr>
          <w:rFonts w:ascii="Calibri" w:hAnsi="Calibri" w:cs="Calibri"/>
          <w:color w:val="6D787F"/>
          <w:sz w:val="30"/>
          <w:szCs w:val="30"/>
        </w:rPr>
      </w:pPr>
      <w:r>
        <w:rPr>
          <w:rFonts w:ascii="Calibri" w:hAnsi="Calibri" w:cs="Calibri"/>
          <w:color w:val="6D787F"/>
          <w:sz w:val="30"/>
          <w:szCs w:val="30"/>
        </w:rPr>
        <w:t>Verify Provident Fund Register</w:t>
      </w:r>
    </w:p>
    <w:p w:rsidR="00A5349A" w:rsidRDefault="00A5349A" w:rsidP="00A5349A">
      <w:pPr>
        <w:numPr>
          <w:ilvl w:val="0"/>
          <w:numId w:val="11"/>
        </w:numPr>
        <w:shd w:val="clear" w:color="auto" w:fill="FFFFFF"/>
        <w:spacing w:line="326" w:lineRule="atLeast"/>
        <w:ind w:left="0"/>
        <w:rPr>
          <w:rFonts w:ascii="Calibri" w:hAnsi="Calibri" w:cs="Calibri"/>
          <w:color w:val="6D787F"/>
          <w:sz w:val="30"/>
          <w:szCs w:val="30"/>
        </w:rPr>
      </w:pPr>
      <w:r>
        <w:rPr>
          <w:rFonts w:ascii="Calibri" w:hAnsi="Calibri" w:cs="Calibri"/>
          <w:color w:val="6D787F"/>
          <w:sz w:val="30"/>
          <w:szCs w:val="30"/>
        </w:rPr>
        <w:t>Vouch for institution's expenditures</w:t>
      </w:r>
    </w:p>
    <w:p w:rsidR="00A5349A" w:rsidRDefault="00A5349A" w:rsidP="00A5349A">
      <w:pPr>
        <w:numPr>
          <w:ilvl w:val="0"/>
          <w:numId w:val="11"/>
        </w:numPr>
        <w:shd w:val="clear" w:color="auto" w:fill="FFFFFF"/>
        <w:spacing w:line="326" w:lineRule="atLeast"/>
        <w:ind w:left="0"/>
        <w:rPr>
          <w:rFonts w:ascii="Calibri" w:hAnsi="Calibri" w:cs="Calibri"/>
          <w:color w:val="6D787F"/>
          <w:sz w:val="30"/>
          <w:szCs w:val="30"/>
        </w:rPr>
      </w:pPr>
      <w:r>
        <w:rPr>
          <w:rFonts w:ascii="Calibri" w:hAnsi="Calibri" w:cs="Calibri"/>
          <w:color w:val="6D787F"/>
          <w:sz w:val="30"/>
          <w:szCs w:val="30"/>
        </w:rPr>
        <w:t>Carefully verify scholarships granted to merit students</w:t>
      </w:r>
    </w:p>
    <w:p w:rsidR="00A5349A" w:rsidRDefault="00A5349A" w:rsidP="00A5349A">
      <w:pPr>
        <w:numPr>
          <w:ilvl w:val="0"/>
          <w:numId w:val="11"/>
        </w:numPr>
        <w:shd w:val="clear" w:color="auto" w:fill="FFFFFF"/>
        <w:spacing w:line="326" w:lineRule="atLeast"/>
        <w:ind w:left="0"/>
        <w:rPr>
          <w:rFonts w:ascii="Calibri" w:hAnsi="Calibri" w:cs="Calibri"/>
          <w:color w:val="6D787F"/>
          <w:sz w:val="30"/>
          <w:szCs w:val="30"/>
        </w:rPr>
      </w:pPr>
      <w:r>
        <w:rPr>
          <w:rFonts w:ascii="Calibri" w:hAnsi="Calibri" w:cs="Calibri"/>
          <w:color w:val="6D787F"/>
          <w:sz w:val="30"/>
          <w:szCs w:val="30"/>
        </w:rPr>
        <w:t>Validate fees paid in the form of penalties, fines, late submissions in the library, etc.</w:t>
      </w:r>
    </w:p>
    <w:p w:rsidR="00A5349A" w:rsidRDefault="00A5349A" w:rsidP="00A5349A">
      <w:pPr>
        <w:numPr>
          <w:ilvl w:val="0"/>
          <w:numId w:val="11"/>
        </w:numPr>
        <w:shd w:val="clear" w:color="auto" w:fill="FFFFFF"/>
        <w:spacing w:line="326" w:lineRule="atLeast"/>
        <w:ind w:left="0"/>
        <w:rPr>
          <w:rFonts w:ascii="Calibri" w:hAnsi="Calibri" w:cs="Calibri"/>
          <w:color w:val="6D787F"/>
          <w:sz w:val="30"/>
          <w:szCs w:val="30"/>
        </w:rPr>
      </w:pPr>
      <w:r>
        <w:rPr>
          <w:rFonts w:ascii="Calibri" w:hAnsi="Calibri" w:cs="Calibri"/>
          <w:color w:val="6D787F"/>
          <w:sz w:val="30"/>
          <w:szCs w:val="30"/>
        </w:rPr>
        <w:t>Examine institution's bank account, transactions, passbook, etc.</w:t>
      </w:r>
    </w:p>
    <w:p w:rsidR="00A5349A" w:rsidRDefault="00A5349A" w:rsidP="00A5349A">
      <w:pPr>
        <w:numPr>
          <w:ilvl w:val="0"/>
          <w:numId w:val="11"/>
        </w:numPr>
        <w:shd w:val="clear" w:color="auto" w:fill="FFFFFF"/>
        <w:spacing w:line="326" w:lineRule="atLeast"/>
        <w:ind w:left="0"/>
        <w:rPr>
          <w:rFonts w:ascii="Calibri" w:hAnsi="Calibri" w:cs="Calibri"/>
          <w:color w:val="6D787F"/>
          <w:sz w:val="30"/>
          <w:szCs w:val="30"/>
        </w:rPr>
      </w:pPr>
      <w:r>
        <w:rPr>
          <w:rFonts w:ascii="Calibri" w:hAnsi="Calibri" w:cs="Calibri"/>
          <w:color w:val="6D787F"/>
          <w:sz w:val="30"/>
          <w:szCs w:val="30"/>
        </w:rPr>
        <w:t>Examine expenses spent on Library items, sports equipment, books, furniture, events, and many more</w:t>
      </w:r>
    </w:p>
    <w:p w:rsidR="00A5349A" w:rsidRDefault="00A5349A" w:rsidP="00A5349A">
      <w:pPr>
        <w:numPr>
          <w:ilvl w:val="0"/>
          <w:numId w:val="11"/>
        </w:numPr>
        <w:shd w:val="clear" w:color="auto" w:fill="FFFFFF"/>
        <w:spacing w:line="326" w:lineRule="atLeast"/>
        <w:ind w:left="0"/>
        <w:rPr>
          <w:rFonts w:ascii="Calibri" w:hAnsi="Calibri" w:cs="Calibri"/>
          <w:color w:val="6D787F"/>
          <w:sz w:val="30"/>
          <w:szCs w:val="30"/>
        </w:rPr>
      </w:pPr>
      <w:r>
        <w:rPr>
          <w:rFonts w:ascii="Calibri" w:hAnsi="Calibri" w:cs="Calibri"/>
          <w:color w:val="6D787F"/>
          <w:sz w:val="30"/>
          <w:szCs w:val="30"/>
        </w:rPr>
        <w:t>Validate petty expenditures</w:t>
      </w:r>
    </w:p>
    <w:p w:rsidR="00A5349A" w:rsidRDefault="00A5349A" w:rsidP="00A5349A">
      <w:pPr>
        <w:numPr>
          <w:ilvl w:val="0"/>
          <w:numId w:val="11"/>
        </w:numPr>
        <w:shd w:val="clear" w:color="auto" w:fill="FFFFFF"/>
        <w:spacing w:line="326" w:lineRule="atLeast"/>
        <w:ind w:left="0"/>
        <w:rPr>
          <w:rFonts w:ascii="Calibri" w:hAnsi="Calibri" w:cs="Calibri"/>
          <w:color w:val="6D787F"/>
          <w:sz w:val="30"/>
          <w:szCs w:val="30"/>
        </w:rPr>
      </w:pPr>
      <w:r>
        <w:rPr>
          <w:rFonts w:ascii="Calibri" w:hAnsi="Calibri" w:cs="Calibri"/>
          <w:color w:val="6D787F"/>
          <w:sz w:val="30"/>
          <w:szCs w:val="30"/>
        </w:rPr>
        <w:t>Verify Fixed Assets Register</w:t>
      </w:r>
    </w:p>
    <w:p w:rsidR="00A5349A" w:rsidRDefault="00A5349A" w:rsidP="00A5349A">
      <w:pPr>
        <w:numPr>
          <w:ilvl w:val="0"/>
          <w:numId w:val="11"/>
        </w:numPr>
        <w:shd w:val="clear" w:color="auto" w:fill="FFFFFF"/>
        <w:spacing w:line="326" w:lineRule="atLeast"/>
        <w:ind w:left="0"/>
        <w:rPr>
          <w:rFonts w:ascii="Calibri" w:hAnsi="Calibri" w:cs="Calibri"/>
          <w:color w:val="6D787F"/>
          <w:sz w:val="30"/>
          <w:szCs w:val="30"/>
        </w:rPr>
      </w:pPr>
      <w:r>
        <w:rPr>
          <w:rFonts w:ascii="Calibri" w:hAnsi="Calibri" w:cs="Calibri"/>
          <w:color w:val="6D787F"/>
          <w:sz w:val="30"/>
          <w:szCs w:val="30"/>
        </w:rPr>
        <w:t>Check capital expenditure, income from endowments and legacies, and interest &amp; dividend from investments</w:t>
      </w:r>
    </w:p>
    <w:p w:rsidR="00A5349A" w:rsidRDefault="00A5349A" w:rsidP="00A5349A">
      <w:pPr>
        <w:shd w:val="clear" w:color="auto" w:fill="FFFFFF"/>
        <w:spacing w:line="326" w:lineRule="atLeast"/>
        <w:rPr>
          <w:rFonts w:ascii="Calibri" w:hAnsi="Calibri" w:cs="Calibri"/>
          <w:color w:val="6D787F"/>
          <w:sz w:val="30"/>
          <w:szCs w:val="30"/>
        </w:rPr>
      </w:pPr>
    </w:p>
    <w:p w:rsidR="00A5349A" w:rsidRPr="00B84330" w:rsidRDefault="00A5349A" w:rsidP="00A5349A">
      <w:pPr>
        <w:shd w:val="clear" w:color="auto" w:fill="FFFFFF"/>
        <w:rPr>
          <w:rFonts w:ascii="Arial" w:hAnsi="Arial" w:cs="Arial"/>
          <w:color w:val="727D84"/>
          <w:sz w:val="18"/>
          <w:szCs w:val="18"/>
        </w:rPr>
      </w:pPr>
    </w:p>
    <w:p w:rsidR="00B84330" w:rsidRDefault="00B84330" w:rsidP="00B84330">
      <w:pPr>
        <w:pStyle w:val="Heading1"/>
        <w:shd w:val="clear" w:color="auto" w:fill="FFFFFF"/>
        <w:spacing w:before="0" w:beforeAutospacing="0" w:after="0" w:afterAutospacing="0" w:line="301" w:lineRule="atLeast"/>
        <w:jc w:val="center"/>
        <w:rPr>
          <w:rFonts w:ascii="Arial" w:hAnsi="Arial" w:cs="Arial"/>
          <w:b w:val="0"/>
          <w:bCs w:val="0"/>
          <w:color w:val="797979"/>
          <w:sz w:val="35"/>
          <w:szCs w:val="35"/>
        </w:rPr>
      </w:pPr>
      <w:r>
        <w:rPr>
          <w:rFonts w:ascii="Arial" w:hAnsi="Arial" w:cs="Arial"/>
          <w:b w:val="0"/>
          <w:bCs w:val="0"/>
          <w:color w:val="797979"/>
          <w:sz w:val="35"/>
          <w:szCs w:val="35"/>
        </w:rPr>
        <w:t>Auditing - Audit of Clubs &amp; Theatre</w:t>
      </w:r>
    </w:p>
    <w:p w:rsidR="00B84330" w:rsidRDefault="00BF1DAB" w:rsidP="00B84330">
      <w:pPr>
        <w:shd w:val="clear" w:color="auto" w:fill="FFFFFF"/>
        <w:spacing w:before="63" w:after="125"/>
        <w:rPr>
          <w:rFonts w:ascii="Arial" w:hAnsi="Arial" w:cs="Arial"/>
          <w:sz w:val="18"/>
          <w:szCs w:val="18"/>
        </w:rPr>
      </w:pPr>
      <w:r w:rsidRPr="00BF1DAB">
        <w:rPr>
          <w:rFonts w:ascii="Arial" w:hAnsi="Arial" w:cs="Arial"/>
          <w:sz w:val="18"/>
          <w:szCs w:val="18"/>
        </w:rPr>
        <w:pict>
          <v:rect id="_x0000_i1025" style="width:0;height:.65pt" o:hralign="center" o:hrstd="t" o:hr="t" fillcolor="#a0a0a0" stroked="f"/>
        </w:pict>
      </w:r>
    </w:p>
    <w:p w:rsidR="00B84330" w:rsidRDefault="00B84330" w:rsidP="00B84330">
      <w:pPr>
        <w:shd w:val="clear" w:color="auto" w:fill="FFFFFF"/>
        <w:spacing w:before="63" w:after="125"/>
        <w:rPr>
          <w:rFonts w:ascii="Arial" w:hAnsi="Arial" w:cs="Arial"/>
          <w:sz w:val="18"/>
          <w:szCs w:val="18"/>
        </w:rPr>
      </w:pPr>
    </w:p>
    <w:p w:rsidR="00B84330" w:rsidRDefault="00B84330" w:rsidP="00B84330">
      <w:pPr>
        <w:pStyle w:val="Heading2"/>
        <w:shd w:val="clear" w:color="auto" w:fill="FFFFFF"/>
        <w:rPr>
          <w:rFonts w:ascii="Arial" w:hAnsi="Arial" w:cs="Arial"/>
          <w:b w:val="0"/>
          <w:bCs w:val="0"/>
          <w:color w:val="auto"/>
          <w:sz w:val="29"/>
          <w:szCs w:val="29"/>
        </w:rPr>
      </w:pPr>
      <w:r>
        <w:rPr>
          <w:rFonts w:ascii="Arial" w:hAnsi="Arial" w:cs="Arial"/>
          <w:b w:val="0"/>
          <w:bCs w:val="0"/>
          <w:sz w:val="29"/>
          <w:szCs w:val="29"/>
        </w:rPr>
        <w:t>Audit of Clubs</w:t>
      </w:r>
    </w:p>
    <w:p w:rsidR="00B84330" w:rsidRDefault="00B84330" w:rsidP="00B84330">
      <w:pPr>
        <w:pStyle w:val="NormalWeb"/>
        <w:shd w:val="clear" w:color="auto" w:fill="FFFFFF"/>
        <w:spacing w:before="120" w:beforeAutospacing="0" w:after="144" w:afterAutospacing="0"/>
        <w:ind w:left="48" w:right="48"/>
        <w:jc w:val="both"/>
        <w:rPr>
          <w:rFonts w:ascii="Arial" w:hAnsi="Arial" w:cs="Arial"/>
          <w:color w:val="000000"/>
          <w:sz w:val="18"/>
          <w:szCs w:val="18"/>
        </w:rPr>
      </w:pPr>
      <w:r>
        <w:rPr>
          <w:rFonts w:ascii="Arial" w:hAnsi="Arial" w:cs="Arial"/>
          <w:color w:val="000000"/>
          <w:sz w:val="18"/>
          <w:szCs w:val="18"/>
        </w:rPr>
        <w:t>The following points need to be considered while conducting Audits of Clubs −</w:t>
      </w:r>
    </w:p>
    <w:p w:rsidR="00B84330" w:rsidRDefault="00B84330" w:rsidP="00B84330">
      <w:pPr>
        <w:pStyle w:val="NormalWeb"/>
        <w:numPr>
          <w:ilvl w:val="0"/>
          <w:numId w:val="18"/>
        </w:numPr>
        <w:shd w:val="clear" w:color="auto" w:fill="FFFFFF"/>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An Auditor should decide his scope of work from his appointment letter.</w:t>
      </w:r>
    </w:p>
    <w:p w:rsidR="00B84330" w:rsidRDefault="00B84330" w:rsidP="00B84330">
      <w:pPr>
        <w:pStyle w:val="NormalWeb"/>
        <w:numPr>
          <w:ilvl w:val="0"/>
          <w:numId w:val="18"/>
        </w:numPr>
        <w:shd w:val="clear" w:color="auto" w:fill="FFFFFF"/>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He should know whether he is engaged for only accounting and financial matter or some other assignment too.</w:t>
      </w:r>
    </w:p>
    <w:p w:rsidR="00B84330" w:rsidRDefault="00B84330" w:rsidP="00B84330">
      <w:pPr>
        <w:pStyle w:val="NormalWeb"/>
        <w:numPr>
          <w:ilvl w:val="0"/>
          <w:numId w:val="18"/>
        </w:numPr>
        <w:shd w:val="clear" w:color="auto" w:fill="FFFFFF"/>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He should know about the constitution and the legal status of the Club under which Act the club is registered.</w:t>
      </w:r>
    </w:p>
    <w:p w:rsidR="00B84330" w:rsidRDefault="00B84330" w:rsidP="00B84330">
      <w:pPr>
        <w:pStyle w:val="NormalWeb"/>
        <w:numPr>
          <w:ilvl w:val="0"/>
          <w:numId w:val="18"/>
        </w:numPr>
        <w:shd w:val="clear" w:color="auto" w:fill="FFFFFF"/>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A Club may be registered under the Companies Act, the Societies Registration Act or the Public Trust Act.</w:t>
      </w:r>
    </w:p>
    <w:p w:rsidR="00B84330" w:rsidRDefault="00B84330" w:rsidP="00B84330">
      <w:pPr>
        <w:pStyle w:val="NormalWeb"/>
        <w:numPr>
          <w:ilvl w:val="0"/>
          <w:numId w:val="18"/>
        </w:numPr>
        <w:shd w:val="clear" w:color="auto" w:fill="FFFFFF"/>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An Auditor should note down all the related provisions of the applicable Act relating to the accounts and audit.</w:t>
      </w:r>
    </w:p>
    <w:p w:rsidR="00B84330" w:rsidRDefault="00B84330" w:rsidP="00B84330">
      <w:pPr>
        <w:pStyle w:val="NormalWeb"/>
        <w:numPr>
          <w:ilvl w:val="0"/>
          <w:numId w:val="18"/>
        </w:numPr>
        <w:shd w:val="clear" w:color="auto" w:fill="FFFFFF"/>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He should study the Memorandum of Association and the Articles of Association to know the powers of executive committee.</w:t>
      </w:r>
    </w:p>
    <w:p w:rsidR="00B84330" w:rsidRDefault="00B84330" w:rsidP="00B84330">
      <w:pPr>
        <w:pStyle w:val="NormalWeb"/>
        <w:numPr>
          <w:ilvl w:val="0"/>
          <w:numId w:val="18"/>
        </w:numPr>
        <w:shd w:val="clear" w:color="auto" w:fill="FFFFFF"/>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An Auditor should be aware of the important decisions relating to accounts, finance, sale and purchase of fixed assets and investment from the minute book of meeting of the Board of Directors or the Trustees or the Managing Committee.</w:t>
      </w:r>
    </w:p>
    <w:p w:rsidR="00B84330" w:rsidRDefault="00B84330" w:rsidP="00B84330">
      <w:pPr>
        <w:pStyle w:val="NormalWeb"/>
        <w:numPr>
          <w:ilvl w:val="0"/>
          <w:numId w:val="18"/>
        </w:numPr>
        <w:shd w:val="clear" w:color="auto" w:fill="FFFFFF"/>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He should obtain a list of books of accounts, related documents and other records maintained by that club.</w:t>
      </w:r>
    </w:p>
    <w:p w:rsidR="00B84330" w:rsidRDefault="00B84330" w:rsidP="00B84330">
      <w:pPr>
        <w:pStyle w:val="Heading3"/>
        <w:shd w:val="clear" w:color="auto" w:fill="FFFFFF"/>
        <w:rPr>
          <w:rFonts w:ascii="Arial" w:hAnsi="Arial" w:cs="Arial"/>
          <w:b w:val="0"/>
          <w:bCs w:val="0"/>
          <w:sz w:val="23"/>
          <w:szCs w:val="23"/>
        </w:rPr>
      </w:pPr>
      <w:r>
        <w:rPr>
          <w:rFonts w:ascii="Arial" w:hAnsi="Arial" w:cs="Arial"/>
          <w:b w:val="0"/>
          <w:bCs w:val="0"/>
          <w:sz w:val="23"/>
          <w:szCs w:val="23"/>
        </w:rPr>
        <w:t>Internal Control System</w:t>
      </w:r>
    </w:p>
    <w:p w:rsidR="00B84330" w:rsidRDefault="00B84330" w:rsidP="00B84330">
      <w:pPr>
        <w:pStyle w:val="NormalWeb"/>
        <w:shd w:val="clear" w:color="auto" w:fill="FFFFFF"/>
        <w:spacing w:before="120" w:beforeAutospacing="0" w:after="144" w:afterAutospacing="0"/>
        <w:ind w:left="48" w:right="48"/>
        <w:jc w:val="both"/>
        <w:rPr>
          <w:rFonts w:ascii="Arial" w:hAnsi="Arial" w:cs="Arial"/>
          <w:color w:val="000000"/>
          <w:sz w:val="18"/>
          <w:szCs w:val="18"/>
        </w:rPr>
      </w:pPr>
      <w:r>
        <w:rPr>
          <w:rFonts w:ascii="Arial" w:hAnsi="Arial" w:cs="Arial"/>
          <w:color w:val="000000"/>
          <w:sz w:val="18"/>
          <w:szCs w:val="18"/>
        </w:rPr>
        <w:t>An Auditor should review the internal control system of Club to conclude on the effectiveness of it and to decide the area and scope of his work.</w:t>
      </w:r>
    </w:p>
    <w:p w:rsidR="00B84330" w:rsidRDefault="00B84330" w:rsidP="00B84330">
      <w:pPr>
        <w:pStyle w:val="NormalWeb"/>
        <w:numPr>
          <w:ilvl w:val="0"/>
          <w:numId w:val="19"/>
        </w:numPr>
        <w:shd w:val="clear" w:color="auto" w:fill="FFFFFF"/>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He should study the letting out system of the club premises, equipment and other facilities.</w:t>
      </w:r>
    </w:p>
    <w:p w:rsidR="00B84330" w:rsidRDefault="00B84330" w:rsidP="00B84330">
      <w:pPr>
        <w:pStyle w:val="NormalWeb"/>
        <w:numPr>
          <w:ilvl w:val="0"/>
          <w:numId w:val="19"/>
        </w:numPr>
        <w:shd w:val="clear" w:color="auto" w:fill="FFFFFF"/>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The Auditor should know the bills raising system.</w:t>
      </w:r>
    </w:p>
    <w:p w:rsidR="00B84330" w:rsidRDefault="00B84330" w:rsidP="00B84330">
      <w:pPr>
        <w:pStyle w:val="NormalWeb"/>
        <w:numPr>
          <w:ilvl w:val="0"/>
          <w:numId w:val="19"/>
        </w:numPr>
        <w:shd w:val="clear" w:color="auto" w:fill="FFFFFF"/>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He should study the rate and the basis of guest house charges, temporary membership charges, eatables, sports equipment.</w:t>
      </w:r>
    </w:p>
    <w:p w:rsidR="00B84330" w:rsidRDefault="00B84330" w:rsidP="00B84330">
      <w:pPr>
        <w:pStyle w:val="NormalWeb"/>
        <w:numPr>
          <w:ilvl w:val="0"/>
          <w:numId w:val="19"/>
        </w:numPr>
        <w:shd w:val="clear" w:color="auto" w:fill="FFFFFF"/>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If Auditors find that the internal control system is adequate in club, he may opt for test checking, otherwise he might have to go for detailed vouching.</w:t>
      </w:r>
    </w:p>
    <w:p w:rsidR="00C37153" w:rsidRDefault="00C37153" w:rsidP="00B84330">
      <w:pPr>
        <w:pStyle w:val="Heading2"/>
        <w:shd w:val="clear" w:color="auto" w:fill="FFFFFF"/>
        <w:rPr>
          <w:rFonts w:ascii="Arial" w:hAnsi="Arial" w:cs="Arial"/>
          <w:b w:val="0"/>
          <w:bCs w:val="0"/>
          <w:sz w:val="29"/>
          <w:szCs w:val="29"/>
        </w:rPr>
      </w:pPr>
    </w:p>
    <w:p w:rsidR="00B84330" w:rsidRDefault="00B84330" w:rsidP="00B84330">
      <w:pPr>
        <w:pStyle w:val="Heading2"/>
        <w:shd w:val="clear" w:color="auto" w:fill="FFFFFF"/>
        <w:rPr>
          <w:rFonts w:ascii="Arial" w:hAnsi="Arial" w:cs="Arial"/>
          <w:b w:val="0"/>
          <w:bCs w:val="0"/>
          <w:color w:val="auto"/>
          <w:sz w:val="29"/>
          <w:szCs w:val="29"/>
        </w:rPr>
      </w:pPr>
      <w:r>
        <w:rPr>
          <w:rFonts w:ascii="Arial" w:hAnsi="Arial" w:cs="Arial"/>
          <w:b w:val="0"/>
          <w:bCs w:val="0"/>
          <w:sz w:val="29"/>
          <w:szCs w:val="29"/>
        </w:rPr>
        <w:t>Audit of Income and Expenditure of Club</w:t>
      </w:r>
    </w:p>
    <w:p w:rsidR="00B84330" w:rsidRDefault="00B84330" w:rsidP="00B84330">
      <w:pPr>
        <w:pStyle w:val="NormalWeb"/>
        <w:shd w:val="clear" w:color="auto" w:fill="FFFFFF"/>
        <w:spacing w:before="120" w:beforeAutospacing="0" w:after="144" w:afterAutospacing="0"/>
        <w:ind w:left="48" w:right="48"/>
        <w:jc w:val="both"/>
        <w:rPr>
          <w:rFonts w:ascii="Arial" w:hAnsi="Arial" w:cs="Arial"/>
          <w:color w:val="000000"/>
          <w:sz w:val="18"/>
          <w:szCs w:val="18"/>
        </w:rPr>
      </w:pPr>
      <w:r>
        <w:rPr>
          <w:rFonts w:ascii="Arial" w:hAnsi="Arial" w:cs="Arial"/>
          <w:color w:val="000000"/>
          <w:sz w:val="18"/>
          <w:szCs w:val="18"/>
        </w:rPr>
        <w:t>In addition to the general procedure of auditing, an Auditor should consider the following points while conducting Audit of Income and Expenditure of Club −</w:t>
      </w:r>
    </w:p>
    <w:p w:rsidR="00B84330" w:rsidRDefault="00B84330" w:rsidP="00B84330">
      <w:pPr>
        <w:pStyle w:val="NormalWeb"/>
        <w:numPr>
          <w:ilvl w:val="0"/>
          <w:numId w:val="20"/>
        </w:numPr>
        <w:shd w:val="clear" w:color="auto" w:fill="FFFFFF"/>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The donation received by club will be verified with the counterfoils of receipt, donation register and cash book.</w:t>
      </w:r>
    </w:p>
    <w:p w:rsidR="00B84330" w:rsidRDefault="00B84330" w:rsidP="00B84330">
      <w:pPr>
        <w:pStyle w:val="NormalWeb"/>
        <w:numPr>
          <w:ilvl w:val="0"/>
          <w:numId w:val="20"/>
        </w:numPr>
        <w:shd w:val="clear" w:color="auto" w:fill="FFFFFF"/>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To verify whether it is a capital donation or a revenue donation, an Auditor should know the policy of the Managing Committee.</w:t>
      </w:r>
    </w:p>
    <w:p w:rsidR="00B84330" w:rsidRDefault="00B84330" w:rsidP="00B84330">
      <w:pPr>
        <w:pStyle w:val="NormalWeb"/>
        <w:numPr>
          <w:ilvl w:val="0"/>
          <w:numId w:val="20"/>
        </w:numPr>
        <w:shd w:val="clear" w:color="auto" w:fill="FFFFFF"/>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To know the policy regarding membership fees of the new members, an Auditor should check the policy of club, whether membership fees will be treated as revenue receipt or capital receipt.</w:t>
      </w:r>
    </w:p>
    <w:p w:rsidR="00B84330" w:rsidRDefault="00B84330" w:rsidP="00B84330">
      <w:pPr>
        <w:pStyle w:val="NormalWeb"/>
        <w:numPr>
          <w:ilvl w:val="0"/>
          <w:numId w:val="20"/>
        </w:numPr>
        <w:shd w:val="clear" w:color="auto" w:fill="FFFFFF"/>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Membership fees should be vouched with counter foil of receipts, membership register and cash book.</w:t>
      </w:r>
    </w:p>
    <w:p w:rsidR="00B84330" w:rsidRDefault="00B84330" w:rsidP="00B84330">
      <w:pPr>
        <w:pStyle w:val="NormalWeb"/>
        <w:numPr>
          <w:ilvl w:val="0"/>
          <w:numId w:val="20"/>
        </w:numPr>
        <w:shd w:val="clear" w:color="auto" w:fill="FFFFFF"/>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Annual subscription of members should be vouched from counterfoil of receipt and cash book.</w:t>
      </w:r>
    </w:p>
    <w:p w:rsidR="00B84330" w:rsidRDefault="00B84330" w:rsidP="00B84330">
      <w:pPr>
        <w:pStyle w:val="NormalWeb"/>
        <w:numPr>
          <w:ilvl w:val="0"/>
          <w:numId w:val="20"/>
        </w:numPr>
        <w:shd w:val="clear" w:color="auto" w:fill="FFFFFF"/>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On the basis of the members register, annual subscription dues received in advance and arrears of subscription should be reconciled.</w:t>
      </w:r>
    </w:p>
    <w:p w:rsidR="00B84330" w:rsidRDefault="00B84330" w:rsidP="00B84330">
      <w:pPr>
        <w:pStyle w:val="NormalWeb"/>
        <w:numPr>
          <w:ilvl w:val="0"/>
          <w:numId w:val="20"/>
        </w:numPr>
        <w:shd w:val="clear" w:color="auto" w:fill="FFFFFF"/>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Verification of rent received and outstanding rent may be verified with the rental agreement, receipt book and cash book. An Auditor should ensure that the provision for rent outstanding has been provided in books of accounts.</w:t>
      </w:r>
    </w:p>
    <w:p w:rsidR="00B84330" w:rsidRDefault="00B84330" w:rsidP="00B84330">
      <w:pPr>
        <w:pStyle w:val="NormalWeb"/>
        <w:numPr>
          <w:ilvl w:val="0"/>
          <w:numId w:val="20"/>
        </w:numPr>
        <w:shd w:val="clear" w:color="auto" w:fill="FFFFFF"/>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Income received on account of interest and dividend on investment should be verified with cash book, investment register and documents.</w:t>
      </w:r>
    </w:p>
    <w:p w:rsidR="00B84330" w:rsidRDefault="00B84330" w:rsidP="00B84330">
      <w:pPr>
        <w:pStyle w:val="NormalWeb"/>
        <w:numPr>
          <w:ilvl w:val="0"/>
          <w:numId w:val="20"/>
        </w:numPr>
        <w:shd w:val="clear" w:color="auto" w:fill="FFFFFF"/>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Bills raised for sports, canteen, health club and restaurant should be verified and he should check the payment against these bills are duly accounted for in cash book and ledger accounts.</w:t>
      </w:r>
    </w:p>
    <w:p w:rsidR="00B84330" w:rsidRDefault="00B84330" w:rsidP="00B84330">
      <w:pPr>
        <w:pStyle w:val="NormalWeb"/>
        <w:numPr>
          <w:ilvl w:val="0"/>
          <w:numId w:val="20"/>
        </w:numPr>
        <w:shd w:val="clear" w:color="auto" w:fill="FFFFFF"/>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Capital expenditure should be verified from minutes of meeting of managing committee.</w:t>
      </w:r>
    </w:p>
    <w:p w:rsidR="00B84330" w:rsidRDefault="00B84330" w:rsidP="00B84330">
      <w:pPr>
        <w:pStyle w:val="NormalWeb"/>
        <w:numPr>
          <w:ilvl w:val="0"/>
          <w:numId w:val="20"/>
        </w:numPr>
        <w:shd w:val="clear" w:color="auto" w:fill="FFFFFF"/>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Auditor should verify in due course of audit purchases on account of eatables, sports equipment, heath club equipment, general provisions, stationery and printing expenses, etc.</w:t>
      </w:r>
    </w:p>
    <w:p w:rsidR="00B84330" w:rsidRDefault="00B84330" w:rsidP="00B84330">
      <w:pPr>
        <w:pStyle w:val="NormalWeb"/>
        <w:numPr>
          <w:ilvl w:val="0"/>
          <w:numId w:val="20"/>
        </w:numPr>
        <w:shd w:val="clear" w:color="auto" w:fill="FFFFFF"/>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Staff salary and annual increment to staff should be verified from appointment letters, attendance register, salary register, time records, etc.</w:t>
      </w:r>
    </w:p>
    <w:p w:rsidR="00B84330" w:rsidRDefault="00B84330" w:rsidP="00B84330">
      <w:pPr>
        <w:pStyle w:val="NormalWeb"/>
        <w:numPr>
          <w:ilvl w:val="0"/>
          <w:numId w:val="20"/>
        </w:numPr>
        <w:shd w:val="clear" w:color="auto" w:fill="FFFFFF"/>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Physical verification is recommended for food items, wines, crockery, sports equipment etc. on the basis of stock register.</w:t>
      </w:r>
    </w:p>
    <w:p w:rsidR="00B84330" w:rsidRDefault="00B84330" w:rsidP="00B84330">
      <w:pPr>
        <w:pStyle w:val="Heading2"/>
        <w:shd w:val="clear" w:color="auto" w:fill="FFFFFF"/>
        <w:rPr>
          <w:rFonts w:ascii="Arial" w:hAnsi="Arial" w:cs="Arial"/>
          <w:b w:val="0"/>
          <w:bCs w:val="0"/>
          <w:color w:val="auto"/>
          <w:sz w:val="29"/>
          <w:szCs w:val="29"/>
        </w:rPr>
      </w:pPr>
      <w:r>
        <w:rPr>
          <w:rFonts w:ascii="Arial" w:hAnsi="Arial" w:cs="Arial"/>
          <w:b w:val="0"/>
          <w:bCs w:val="0"/>
          <w:sz w:val="29"/>
          <w:szCs w:val="29"/>
        </w:rPr>
        <w:t>Audit of Cinemas and Theatre</w:t>
      </w:r>
    </w:p>
    <w:p w:rsidR="00B84330" w:rsidRDefault="00B84330" w:rsidP="00B84330">
      <w:pPr>
        <w:pStyle w:val="NormalWeb"/>
        <w:shd w:val="clear" w:color="auto" w:fill="FFFFFF"/>
        <w:spacing w:before="120" w:beforeAutospacing="0" w:after="144" w:afterAutospacing="0"/>
        <w:ind w:left="48" w:right="48"/>
        <w:jc w:val="both"/>
        <w:rPr>
          <w:rFonts w:ascii="Arial" w:hAnsi="Arial" w:cs="Arial"/>
          <w:color w:val="000000"/>
          <w:sz w:val="18"/>
          <w:szCs w:val="18"/>
        </w:rPr>
      </w:pPr>
      <w:r>
        <w:rPr>
          <w:rFonts w:ascii="Arial" w:hAnsi="Arial" w:cs="Arial"/>
          <w:color w:val="000000"/>
          <w:sz w:val="18"/>
          <w:szCs w:val="18"/>
        </w:rPr>
        <w:t>Following are the sources of income for cinemas and theatres. We will also understand how the income is to be verified by the Auditor.</w:t>
      </w:r>
    </w:p>
    <w:p w:rsidR="00B84330" w:rsidRDefault="00B84330" w:rsidP="00B84330">
      <w:pPr>
        <w:numPr>
          <w:ilvl w:val="0"/>
          <w:numId w:val="21"/>
        </w:numPr>
        <w:shd w:val="clear" w:color="auto" w:fill="FFFFFF"/>
        <w:spacing w:before="100" w:beforeAutospacing="1" w:after="63"/>
        <w:rPr>
          <w:rFonts w:ascii="Arial" w:hAnsi="Arial" w:cs="Arial"/>
          <w:sz w:val="18"/>
          <w:szCs w:val="18"/>
        </w:rPr>
      </w:pPr>
      <w:r>
        <w:rPr>
          <w:rFonts w:ascii="Arial" w:hAnsi="Arial" w:cs="Arial"/>
          <w:sz w:val="18"/>
          <w:szCs w:val="18"/>
        </w:rPr>
        <w:t>Sale of tickets</w:t>
      </w:r>
    </w:p>
    <w:p w:rsidR="00B84330" w:rsidRDefault="00B84330" w:rsidP="00B84330">
      <w:pPr>
        <w:numPr>
          <w:ilvl w:val="0"/>
          <w:numId w:val="21"/>
        </w:numPr>
        <w:shd w:val="clear" w:color="auto" w:fill="FFFFFF"/>
        <w:spacing w:before="100" w:beforeAutospacing="1" w:after="63"/>
        <w:rPr>
          <w:rFonts w:ascii="Arial" w:hAnsi="Arial" w:cs="Arial"/>
          <w:sz w:val="18"/>
          <w:szCs w:val="18"/>
        </w:rPr>
      </w:pPr>
      <w:r>
        <w:rPr>
          <w:rFonts w:ascii="Arial" w:hAnsi="Arial" w:cs="Arial"/>
          <w:sz w:val="18"/>
          <w:szCs w:val="18"/>
        </w:rPr>
        <w:t>Parking</w:t>
      </w:r>
    </w:p>
    <w:p w:rsidR="00B84330" w:rsidRDefault="00B84330" w:rsidP="00B84330">
      <w:pPr>
        <w:numPr>
          <w:ilvl w:val="0"/>
          <w:numId w:val="21"/>
        </w:numPr>
        <w:shd w:val="clear" w:color="auto" w:fill="FFFFFF"/>
        <w:spacing w:before="100" w:beforeAutospacing="1" w:after="63"/>
        <w:rPr>
          <w:rFonts w:ascii="Arial" w:hAnsi="Arial" w:cs="Arial"/>
          <w:sz w:val="18"/>
          <w:szCs w:val="18"/>
        </w:rPr>
      </w:pPr>
      <w:r>
        <w:rPr>
          <w:rFonts w:ascii="Arial" w:hAnsi="Arial" w:cs="Arial"/>
          <w:sz w:val="18"/>
          <w:szCs w:val="18"/>
        </w:rPr>
        <w:t>Canteen Sale</w:t>
      </w:r>
    </w:p>
    <w:p w:rsidR="00B84330" w:rsidRDefault="00B84330" w:rsidP="00B84330">
      <w:pPr>
        <w:numPr>
          <w:ilvl w:val="0"/>
          <w:numId w:val="21"/>
        </w:numPr>
        <w:shd w:val="clear" w:color="auto" w:fill="FFFFFF"/>
        <w:spacing w:before="100" w:beforeAutospacing="1" w:after="63"/>
        <w:rPr>
          <w:rFonts w:ascii="Arial" w:hAnsi="Arial" w:cs="Arial"/>
          <w:sz w:val="18"/>
          <w:szCs w:val="18"/>
        </w:rPr>
      </w:pPr>
      <w:r>
        <w:rPr>
          <w:rFonts w:ascii="Arial" w:hAnsi="Arial" w:cs="Arial"/>
          <w:sz w:val="18"/>
          <w:szCs w:val="18"/>
        </w:rPr>
        <w:t>Advertisements</w:t>
      </w:r>
    </w:p>
    <w:p w:rsidR="00B84330" w:rsidRDefault="00B84330" w:rsidP="00B84330">
      <w:pPr>
        <w:numPr>
          <w:ilvl w:val="0"/>
          <w:numId w:val="21"/>
        </w:numPr>
        <w:shd w:val="clear" w:color="auto" w:fill="FFFFFF"/>
        <w:spacing w:before="100" w:beforeAutospacing="1" w:after="63"/>
        <w:rPr>
          <w:rFonts w:ascii="Arial" w:hAnsi="Arial" w:cs="Arial"/>
          <w:sz w:val="18"/>
          <w:szCs w:val="18"/>
        </w:rPr>
      </w:pPr>
      <w:r>
        <w:rPr>
          <w:rFonts w:ascii="Arial" w:hAnsi="Arial" w:cs="Arial"/>
          <w:sz w:val="18"/>
          <w:szCs w:val="18"/>
        </w:rPr>
        <w:t>Rental income</w:t>
      </w:r>
    </w:p>
    <w:p w:rsidR="00B84330" w:rsidRDefault="00B84330" w:rsidP="00B84330">
      <w:pPr>
        <w:pStyle w:val="NormalWeb"/>
        <w:shd w:val="clear" w:color="auto" w:fill="FFFFFF"/>
        <w:spacing w:before="120" w:beforeAutospacing="0" w:after="144" w:afterAutospacing="0"/>
        <w:ind w:left="48" w:right="48"/>
        <w:jc w:val="both"/>
        <w:rPr>
          <w:rFonts w:ascii="Arial" w:hAnsi="Arial" w:cs="Arial"/>
          <w:color w:val="000000"/>
          <w:sz w:val="18"/>
          <w:szCs w:val="18"/>
        </w:rPr>
      </w:pPr>
      <w:r>
        <w:rPr>
          <w:rFonts w:ascii="Arial" w:hAnsi="Arial" w:cs="Arial"/>
          <w:color w:val="000000"/>
          <w:sz w:val="18"/>
          <w:szCs w:val="18"/>
        </w:rPr>
        <w:t>An Auditor should verify the income from various sources in the following manner −</w:t>
      </w:r>
    </w:p>
    <w:p w:rsidR="00B84330" w:rsidRDefault="00B84330" w:rsidP="00B84330">
      <w:pPr>
        <w:pStyle w:val="NormalWeb"/>
        <w:numPr>
          <w:ilvl w:val="0"/>
          <w:numId w:val="22"/>
        </w:numPr>
        <w:shd w:val="clear" w:color="auto" w:fill="FFFFFF"/>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He should verify the rules regarding rates for different class of tickets, free passes, benefit shows, concessional tickets for booking of groups of student of schools and colleges etc.</w:t>
      </w:r>
    </w:p>
    <w:p w:rsidR="00B84330" w:rsidRDefault="00B84330" w:rsidP="00B84330">
      <w:pPr>
        <w:pStyle w:val="NormalWeb"/>
        <w:numPr>
          <w:ilvl w:val="0"/>
          <w:numId w:val="22"/>
        </w:numPr>
        <w:shd w:val="clear" w:color="auto" w:fill="FFFFFF"/>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An Auditor should ensure that each ticket should be serially numbered.</w:t>
      </w:r>
    </w:p>
    <w:p w:rsidR="00B84330" w:rsidRDefault="00B84330" w:rsidP="00B84330">
      <w:pPr>
        <w:pStyle w:val="NormalWeb"/>
        <w:numPr>
          <w:ilvl w:val="0"/>
          <w:numId w:val="22"/>
        </w:numPr>
        <w:shd w:val="clear" w:color="auto" w:fill="FFFFFF"/>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Daily collection should be deposited in bank.</w:t>
      </w:r>
    </w:p>
    <w:p w:rsidR="00B84330" w:rsidRDefault="00B84330" w:rsidP="00B84330">
      <w:pPr>
        <w:pStyle w:val="NormalWeb"/>
        <w:numPr>
          <w:ilvl w:val="0"/>
          <w:numId w:val="22"/>
        </w:numPr>
        <w:shd w:val="clear" w:color="auto" w:fill="FFFFFF"/>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An Auditor should verify the daily return for sale of tickets for different class and different shows from counterfoils of sold tickets.</w:t>
      </w:r>
    </w:p>
    <w:p w:rsidR="00B84330" w:rsidRDefault="00B84330" w:rsidP="00B84330">
      <w:pPr>
        <w:pStyle w:val="NormalWeb"/>
        <w:numPr>
          <w:ilvl w:val="0"/>
          <w:numId w:val="22"/>
        </w:numPr>
        <w:shd w:val="clear" w:color="auto" w:fill="FFFFFF"/>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He should verify the amount of Entertainment Tax collected on account of sale of tickets.</w:t>
      </w:r>
    </w:p>
    <w:p w:rsidR="00B84330" w:rsidRDefault="00B84330" w:rsidP="00B84330">
      <w:pPr>
        <w:pStyle w:val="NormalWeb"/>
        <w:numPr>
          <w:ilvl w:val="0"/>
          <w:numId w:val="22"/>
        </w:numPr>
        <w:shd w:val="clear" w:color="auto" w:fill="FFFFFF"/>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Auditor should ensure that Entertainment Tax collected on sale of tickets should be deposited with Government within due time without any fail.</w:t>
      </w:r>
    </w:p>
    <w:p w:rsidR="00B84330" w:rsidRDefault="00B84330" w:rsidP="00B84330">
      <w:pPr>
        <w:pStyle w:val="NormalWeb"/>
        <w:numPr>
          <w:ilvl w:val="0"/>
          <w:numId w:val="22"/>
        </w:numPr>
        <w:shd w:val="clear" w:color="auto" w:fill="FFFFFF"/>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Auditor should verify the rate of parking for each class of vehicle.</w:t>
      </w:r>
    </w:p>
    <w:p w:rsidR="00B84330" w:rsidRDefault="00B84330" w:rsidP="00B84330">
      <w:pPr>
        <w:pStyle w:val="NormalWeb"/>
        <w:numPr>
          <w:ilvl w:val="0"/>
          <w:numId w:val="22"/>
        </w:numPr>
        <w:shd w:val="clear" w:color="auto" w:fill="FFFFFF"/>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Auditor should verify the cash collection on account of parking from issued slips.</w:t>
      </w:r>
    </w:p>
    <w:p w:rsidR="00B84330" w:rsidRDefault="00B84330" w:rsidP="00B84330">
      <w:pPr>
        <w:pStyle w:val="NormalWeb"/>
        <w:numPr>
          <w:ilvl w:val="0"/>
          <w:numId w:val="22"/>
        </w:numPr>
        <w:shd w:val="clear" w:color="auto" w:fill="FFFFFF"/>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Auditor should ensure that the parking slip should be different for each class of vehicles.</w:t>
      </w:r>
    </w:p>
    <w:p w:rsidR="00B84330" w:rsidRDefault="00B84330" w:rsidP="00B84330">
      <w:pPr>
        <w:pStyle w:val="NormalWeb"/>
        <w:numPr>
          <w:ilvl w:val="0"/>
          <w:numId w:val="22"/>
        </w:numPr>
        <w:shd w:val="clear" w:color="auto" w:fill="FFFFFF"/>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If parking and canteen are allotted to contractor, an Auditor should examine the contract between client and contractors.</w:t>
      </w:r>
    </w:p>
    <w:p w:rsidR="00B84330" w:rsidRDefault="00B84330" w:rsidP="00B84330">
      <w:pPr>
        <w:pStyle w:val="NormalWeb"/>
        <w:numPr>
          <w:ilvl w:val="0"/>
          <w:numId w:val="22"/>
        </w:numPr>
        <w:shd w:val="clear" w:color="auto" w:fill="FFFFFF"/>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The payment received from contractor should be verified from the receipt book and the cash book.</w:t>
      </w:r>
    </w:p>
    <w:p w:rsidR="00B84330" w:rsidRDefault="00B84330" w:rsidP="00B84330">
      <w:pPr>
        <w:pStyle w:val="NormalWeb"/>
        <w:numPr>
          <w:ilvl w:val="0"/>
          <w:numId w:val="22"/>
        </w:numPr>
        <w:shd w:val="clear" w:color="auto" w:fill="FFFFFF"/>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The payment received on account of advertisement should be examined and verified with cash book and receipt book.</w:t>
      </w:r>
    </w:p>
    <w:p w:rsidR="00B84330" w:rsidRDefault="00B84330" w:rsidP="00B84330">
      <w:pPr>
        <w:pStyle w:val="NormalWeb"/>
        <w:numPr>
          <w:ilvl w:val="0"/>
          <w:numId w:val="22"/>
        </w:numPr>
        <w:shd w:val="clear" w:color="auto" w:fill="FFFFFF"/>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The premises of cinema or theatre may at times be let out on rent. An Auditor should verify the rent received from rental agreement, cash book and receipt book.</w:t>
      </w:r>
    </w:p>
    <w:p w:rsidR="00B84330" w:rsidRDefault="00B84330" w:rsidP="00B84330">
      <w:pPr>
        <w:pStyle w:val="Heading2"/>
        <w:shd w:val="clear" w:color="auto" w:fill="FFFFFF"/>
        <w:rPr>
          <w:rFonts w:ascii="Arial" w:hAnsi="Arial" w:cs="Arial"/>
          <w:b w:val="0"/>
          <w:bCs w:val="0"/>
          <w:color w:val="auto"/>
          <w:sz w:val="29"/>
          <w:szCs w:val="29"/>
        </w:rPr>
      </w:pPr>
      <w:r>
        <w:rPr>
          <w:rFonts w:ascii="Arial" w:hAnsi="Arial" w:cs="Arial"/>
          <w:b w:val="0"/>
          <w:bCs w:val="0"/>
          <w:sz w:val="29"/>
          <w:szCs w:val="29"/>
        </w:rPr>
        <w:t>Audit of Expenses of Cinemas and Theatre</w:t>
      </w:r>
    </w:p>
    <w:p w:rsidR="00B84330" w:rsidRDefault="00B84330" w:rsidP="00B84330">
      <w:pPr>
        <w:pStyle w:val="NormalWeb"/>
        <w:shd w:val="clear" w:color="auto" w:fill="FFFFFF"/>
        <w:spacing w:before="120" w:beforeAutospacing="0" w:after="144" w:afterAutospacing="0"/>
        <w:ind w:left="48" w:right="48"/>
        <w:jc w:val="both"/>
        <w:rPr>
          <w:rFonts w:ascii="Arial" w:hAnsi="Arial" w:cs="Arial"/>
          <w:color w:val="000000"/>
          <w:sz w:val="18"/>
          <w:szCs w:val="18"/>
        </w:rPr>
      </w:pPr>
      <w:r>
        <w:rPr>
          <w:rFonts w:ascii="Arial" w:hAnsi="Arial" w:cs="Arial"/>
          <w:color w:val="000000"/>
          <w:sz w:val="18"/>
          <w:szCs w:val="18"/>
        </w:rPr>
        <w:t>An Auditor should consider the following points while conducting audit of the expenses of cinemas and theatre −</w:t>
      </w:r>
    </w:p>
    <w:p w:rsidR="00B84330" w:rsidRDefault="00B84330" w:rsidP="00B84330">
      <w:pPr>
        <w:pStyle w:val="NormalWeb"/>
        <w:numPr>
          <w:ilvl w:val="0"/>
          <w:numId w:val="23"/>
        </w:numPr>
        <w:shd w:val="clear" w:color="auto" w:fill="FFFFFF"/>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An Auditor should verify film hire charges from the terms and conditions of agreement.</w:t>
      </w:r>
    </w:p>
    <w:p w:rsidR="00B84330" w:rsidRDefault="00B84330" w:rsidP="00B84330">
      <w:pPr>
        <w:pStyle w:val="NormalWeb"/>
        <w:numPr>
          <w:ilvl w:val="0"/>
          <w:numId w:val="23"/>
        </w:numPr>
        <w:shd w:val="clear" w:color="auto" w:fill="FFFFFF"/>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Accounting for the film purchased and the film hired should be done accordingly.</w:t>
      </w:r>
    </w:p>
    <w:p w:rsidR="00B84330" w:rsidRDefault="00B84330" w:rsidP="00B84330">
      <w:pPr>
        <w:pStyle w:val="NormalWeb"/>
        <w:numPr>
          <w:ilvl w:val="0"/>
          <w:numId w:val="23"/>
        </w:numPr>
        <w:shd w:val="clear" w:color="auto" w:fill="FFFFFF"/>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Film purchased but not shown should be accounted for properly.</w:t>
      </w:r>
    </w:p>
    <w:p w:rsidR="00B84330" w:rsidRDefault="00B84330" w:rsidP="00B84330">
      <w:pPr>
        <w:pStyle w:val="NormalWeb"/>
        <w:numPr>
          <w:ilvl w:val="0"/>
          <w:numId w:val="23"/>
        </w:numPr>
        <w:shd w:val="clear" w:color="auto" w:fill="FFFFFF"/>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Operating expenses should be thoroughly vouched.</w:t>
      </w:r>
    </w:p>
    <w:p w:rsidR="00B84330" w:rsidRDefault="00B84330" w:rsidP="00B84330">
      <w:pPr>
        <w:pStyle w:val="NormalWeb"/>
        <w:numPr>
          <w:ilvl w:val="0"/>
          <w:numId w:val="23"/>
        </w:numPr>
        <w:shd w:val="clear" w:color="auto" w:fill="FFFFFF"/>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Outstanding liabilities should be duly provided in the books of accounts.</w:t>
      </w:r>
    </w:p>
    <w:p w:rsidR="00B84330" w:rsidRDefault="00B84330" w:rsidP="00B84330">
      <w:pPr>
        <w:pStyle w:val="NormalWeb"/>
        <w:numPr>
          <w:ilvl w:val="0"/>
          <w:numId w:val="23"/>
        </w:numPr>
        <w:shd w:val="clear" w:color="auto" w:fill="FFFFFF"/>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Adequate depreciation should be provided on furniture &amp; fixtures of cinemas and theatre. Rate of depreciation should be more than normal depreciation provided in other business.</w:t>
      </w:r>
    </w:p>
    <w:p w:rsidR="00B84330" w:rsidRDefault="00B84330" w:rsidP="00B84330">
      <w:pPr>
        <w:pStyle w:val="NormalWeb"/>
        <w:numPr>
          <w:ilvl w:val="0"/>
          <w:numId w:val="23"/>
        </w:numPr>
        <w:shd w:val="clear" w:color="auto" w:fill="FFFFFF"/>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Stock of various items should be verified.</w:t>
      </w:r>
    </w:p>
    <w:p w:rsidR="00B84330" w:rsidRDefault="00B84330" w:rsidP="00B84330">
      <w:pPr>
        <w:pStyle w:val="NormalWeb"/>
        <w:numPr>
          <w:ilvl w:val="0"/>
          <w:numId w:val="23"/>
        </w:numPr>
        <w:shd w:val="clear" w:color="auto" w:fill="FFFFFF"/>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Payment of revenue expenses like electricity, salary and wages, stationery and printing, and purchase of various items should be vouched with available supporting of vouchers.</w:t>
      </w:r>
    </w:p>
    <w:p w:rsidR="00B84330" w:rsidRDefault="00B84330" w:rsidP="00B84330">
      <w:pPr>
        <w:pStyle w:val="NormalWeb"/>
        <w:numPr>
          <w:ilvl w:val="0"/>
          <w:numId w:val="23"/>
        </w:numPr>
        <w:shd w:val="clear" w:color="auto" w:fill="FFFFFF"/>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Revenue and capital expenditure should be treated accordingly.</w:t>
      </w:r>
    </w:p>
    <w:p w:rsidR="00B84330" w:rsidRDefault="00B84330" w:rsidP="00B84330">
      <w:pPr>
        <w:pStyle w:val="NormalWeb"/>
        <w:numPr>
          <w:ilvl w:val="0"/>
          <w:numId w:val="23"/>
        </w:numPr>
        <w:shd w:val="clear" w:color="auto" w:fill="FFFFFF"/>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All the books like cash book, petty cash book and ledger accounts should be properly examined.</w:t>
      </w:r>
    </w:p>
    <w:p w:rsidR="00B84330" w:rsidRDefault="00B84330" w:rsidP="00B84330">
      <w:pPr>
        <w:pStyle w:val="Heading3"/>
        <w:shd w:val="clear" w:color="auto" w:fill="FFFFFF"/>
        <w:rPr>
          <w:rFonts w:ascii="Arial" w:hAnsi="Arial" w:cs="Arial"/>
          <w:b w:val="0"/>
          <w:bCs w:val="0"/>
          <w:sz w:val="23"/>
          <w:szCs w:val="23"/>
        </w:rPr>
      </w:pPr>
      <w:r>
        <w:rPr>
          <w:rFonts w:ascii="Arial" w:hAnsi="Arial" w:cs="Arial"/>
          <w:b w:val="0"/>
          <w:bCs w:val="0"/>
          <w:sz w:val="23"/>
          <w:szCs w:val="23"/>
        </w:rPr>
        <w:t>Internal Control System</w:t>
      </w:r>
    </w:p>
    <w:p w:rsidR="00B84330" w:rsidRDefault="00B84330" w:rsidP="00B84330">
      <w:pPr>
        <w:pStyle w:val="NormalWeb"/>
        <w:shd w:val="clear" w:color="auto" w:fill="FFFFFF"/>
        <w:spacing w:before="120" w:beforeAutospacing="0" w:after="144" w:afterAutospacing="0"/>
        <w:ind w:left="48" w:right="48"/>
        <w:jc w:val="both"/>
        <w:rPr>
          <w:rFonts w:ascii="Arial" w:hAnsi="Arial" w:cs="Arial"/>
          <w:color w:val="000000"/>
          <w:sz w:val="18"/>
          <w:szCs w:val="18"/>
        </w:rPr>
      </w:pPr>
      <w:r>
        <w:rPr>
          <w:rFonts w:ascii="Arial" w:hAnsi="Arial" w:cs="Arial"/>
          <w:color w:val="000000"/>
          <w:sz w:val="18"/>
          <w:szCs w:val="18"/>
        </w:rPr>
        <w:t>An Auditor should examine the internal check and the internal control system of business operations, concerning the cash received, payments made and unsold tickets. He should ensure that the unsold tickets are kept under proper control and in good security conditions. Sold tickets should be duly signed by the authorized officer of the business.</w:t>
      </w:r>
    </w:p>
    <w:p w:rsidR="003F5F4F" w:rsidRPr="003F5F4F" w:rsidRDefault="003F5F4F" w:rsidP="003F5F4F">
      <w:pPr>
        <w:spacing w:after="288" w:line="360" w:lineRule="atLeast"/>
        <w:jc w:val="both"/>
        <w:textAlignment w:val="baseline"/>
        <w:rPr>
          <w:rFonts w:ascii="Arial" w:eastAsia="Times New Roman" w:hAnsi="Arial" w:cs="Arial"/>
          <w:color w:val="000000"/>
          <w:sz w:val="20"/>
          <w:szCs w:val="20"/>
        </w:rPr>
      </w:pPr>
    </w:p>
    <w:sectPr w:rsidR="003F5F4F" w:rsidRPr="003F5F4F" w:rsidSect="00403BF1">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A6D22" w:rsidRDefault="000A6D22" w:rsidP="003F5F4F">
      <w:r>
        <w:separator/>
      </w:r>
    </w:p>
  </w:endnote>
  <w:endnote w:type="continuationSeparator" w:id="1">
    <w:p w:rsidR="000A6D22" w:rsidRDefault="000A6D22" w:rsidP="003F5F4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A6D22" w:rsidRDefault="000A6D22" w:rsidP="003F5F4F">
      <w:r>
        <w:separator/>
      </w:r>
    </w:p>
  </w:footnote>
  <w:footnote w:type="continuationSeparator" w:id="1">
    <w:p w:rsidR="000A6D22" w:rsidRDefault="000A6D22" w:rsidP="003F5F4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5F4F" w:rsidRPr="003F5F4F" w:rsidRDefault="003F5F4F">
    <w:pPr>
      <w:pStyle w:val="Header"/>
      <w:rPr>
        <w:b/>
        <w:sz w:val="40"/>
        <w:szCs w:val="40"/>
      </w:rPr>
    </w:pPr>
    <w:r>
      <w:rPr>
        <w:b/>
        <w:sz w:val="40"/>
        <w:szCs w:val="40"/>
      </w:rPr>
      <w:t xml:space="preserve">                           </w:t>
    </w:r>
    <w:r w:rsidRPr="003F5F4F">
      <w:rPr>
        <w:b/>
        <w:sz w:val="40"/>
        <w:szCs w:val="40"/>
      </w:rPr>
      <w:t>Unit</w:t>
    </w:r>
    <w:r w:rsidR="00823F4E">
      <w:rPr>
        <w:b/>
        <w:sz w:val="40"/>
        <w:szCs w:val="40"/>
      </w:rPr>
      <w:t xml:space="preserve"> 4</w:t>
    </w:r>
    <w:r>
      <w:rPr>
        <w:b/>
        <w:sz w:val="40"/>
        <w:szCs w:val="40"/>
      </w:rPr>
      <w:t>– Special Audit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F31D2C"/>
    <w:multiLevelType w:val="multilevel"/>
    <w:tmpl w:val="D48CA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CF4564"/>
    <w:multiLevelType w:val="multilevel"/>
    <w:tmpl w:val="964A3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8286130"/>
    <w:multiLevelType w:val="multilevel"/>
    <w:tmpl w:val="5C64C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C4832FC"/>
    <w:multiLevelType w:val="multilevel"/>
    <w:tmpl w:val="44A60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38A0B14"/>
    <w:multiLevelType w:val="multilevel"/>
    <w:tmpl w:val="652A5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4DF2F06"/>
    <w:multiLevelType w:val="multilevel"/>
    <w:tmpl w:val="82FC6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889498B"/>
    <w:multiLevelType w:val="multilevel"/>
    <w:tmpl w:val="3C5CE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E9355E5"/>
    <w:multiLevelType w:val="multilevel"/>
    <w:tmpl w:val="FD927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F847AAE"/>
    <w:multiLevelType w:val="multilevel"/>
    <w:tmpl w:val="5E348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01B07B9"/>
    <w:multiLevelType w:val="multilevel"/>
    <w:tmpl w:val="D4F09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F442C73"/>
    <w:multiLevelType w:val="multilevel"/>
    <w:tmpl w:val="E9982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FC446F2"/>
    <w:multiLevelType w:val="multilevel"/>
    <w:tmpl w:val="F9B40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12B3592"/>
    <w:multiLevelType w:val="multilevel"/>
    <w:tmpl w:val="DE701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83D5996"/>
    <w:multiLevelType w:val="multilevel"/>
    <w:tmpl w:val="BBDEC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91136EE"/>
    <w:multiLevelType w:val="multilevel"/>
    <w:tmpl w:val="304AE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F2E3731"/>
    <w:multiLevelType w:val="multilevel"/>
    <w:tmpl w:val="01603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05C01B0"/>
    <w:multiLevelType w:val="multilevel"/>
    <w:tmpl w:val="E7A68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7446842"/>
    <w:multiLevelType w:val="multilevel"/>
    <w:tmpl w:val="EF68F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7B55EBC"/>
    <w:multiLevelType w:val="multilevel"/>
    <w:tmpl w:val="1D4E8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CB82959"/>
    <w:multiLevelType w:val="multilevel"/>
    <w:tmpl w:val="EBB29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E3E206B"/>
    <w:multiLevelType w:val="multilevel"/>
    <w:tmpl w:val="B6D20EBE"/>
    <w:lvl w:ilvl="0">
      <w:start w:val="1"/>
      <w:numFmt w:val="bullet"/>
      <w:lvlText w:val=""/>
      <w:lvlJc w:val="left"/>
      <w:pPr>
        <w:tabs>
          <w:tab w:val="num" w:pos="630"/>
        </w:tabs>
        <w:ind w:left="630" w:hanging="360"/>
      </w:pPr>
      <w:rPr>
        <w:rFonts w:ascii="Symbol" w:hAnsi="Symbol" w:hint="default"/>
        <w:sz w:val="20"/>
      </w:rPr>
    </w:lvl>
    <w:lvl w:ilvl="1" w:tentative="1">
      <w:start w:val="1"/>
      <w:numFmt w:val="bullet"/>
      <w:lvlText w:val="o"/>
      <w:lvlJc w:val="left"/>
      <w:pPr>
        <w:tabs>
          <w:tab w:val="num" w:pos="1350"/>
        </w:tabs>
        <w:ind w:left="1350" w:hanging="360"/>
      </w:pPr>
      <w:rPr>
        <w:rFonts w:ascii="Courier New" w:hAnsi="Courier New" w:hint="default"/>
        <w:sz w:val="20"/>
      </w:rPr>
    </w:lvl>
    <w:lvl w:ilvl="2" w:tentative="1">
      <w:start w:val="1"/>
      <w:numFmt w:val="bullet"/>
      <w:lvlText w:val=""/>
      <w:lvlJc w:val="left"/>
      <w:pPr>
        <w:tabs>
          <w:tab w:val="num" w:pos="2070"/>
        </w:tabs>
        <w:ind w:left="2070" w:hanging="360"/>
      </w:pPr>
      <w:rPr>
        <w:rFonts w:ascii="Wingdings" w:hAnsi="Wingdings" w:hint="default"/>
        <w:sz w:val="20"/>
      </w:rPr>
    </w:lvl>
    <w:lvl w:ilvl="3" w:tentative="1">
      <w:start w:val="1"/>
      <w:numFmt w:val="bullet"/>
      <w:lvlText w:val=""/>
      <w:lvlJc w:val="left"/>
      <w:pPr>
        <w:tabs>
          <w:tab w:val="num" w:pos="2790"/>
        </w:tabs>
        <w:ind w:left="2790" w:hanging="360"/>
      </w:pPr>
      <w:rPr>
        <w:rFonts w:ascii="Wingdings" w:hAnsi="Wingdings" w:hint="default"/>
        <w:sz w:val="20"/>
      </w:rPr>
    </w:lvl>
    <w:lvl w:ilvl="4" w:tentative="1">
      <w:start w:val="1"/>
      <w:numFmt w:val="bullet"/>
      <w:lvlText w:val=""/>
      <w:lvlJc w:val="left"/>
      <w:pPr>
        <w:tabs>
          <w:tab w:val="num" w:pos="3510"/>
        </w:tabs>
        <w:ind w:left="3510" w:hanging="360"/>
      </w:pPr>
      <w:rPr>
        <w:rFonts w:ascii="Wingdings" w:hAnsi="Wingdings" w:hint="default"/>
        <w:sz w:val="20"/>
      </w:rPr>
    </w:lvl>
    <w:lvl w:ilvl="5" w:tentative="1">
      <w:start w:val="1"/>
      <w:numFmt w:val="bullet"/>
      <w:lvlText w:val=""/>
      <w:lvlJc w:val="left"/>
      <w:pPr>
        <w:tabs>
          <w:tab w:val="num" w:pos="4230"/>
        </w:tabs>
        <w:ind w:left="4230" w:hanging="360"/>
      </w:pPr>
      <w:rPr>
        <w:rFonts w:ascii="Wingdings" w:hAnsi="Wingdings" w:hint="default"/>
        <w:sz w:val="20"/>
      </w:rPr>
    </w:lvl>
    <w:lvl w:ilvl="6" w:tentative="1">
      <w:start w:val="1"/>
      <w:numFmt w:val="bullet"/>
      <w:lvlText w:val=""/>
      <w:lvlJc w:val="left"/>
      <w:pPr>
        <w:tabs>
          <w:tab w:val="num" w:pos="4950"/>
        </w:tabs>
        <w:ind w:left="4950" w:hanging="360"/>
      </w:pPr>
      <w:rPr>
        <w:rFonts w:ascii="Wingdings" w:hAnsi="Wingdings" w:hint="default"/>
        <w:sz w:val="20"/>
      </w:rPr>
    </w:lvl>
    <w:lvl w:ilvl="7" w:tentative="1">
      <w:start w:val="1"/>
      <w:numFmt w:val="bullet"/>
      <w:lvlText w:val=""/>
      <w:lvlJc w:val="left"/>
      <w:pPr>
        <w:tabs>
          <w:tab w:val="num" w:pos="5670"/>
        </w:tabs>
        <w:ind w:left="5670" w:hanging="360"/>
      </w:pPr>
      <w:rPr>
        <w:rFonts w:ascii="Wingdings" w:hAnsi="Wingdings" w:hint="default"/>
        <w:sz w:val="20"/>
      </w:rPr>
    </w:lvl>
    <w:lvl w:ilvl="8" w:tentative="1">
      <w:start w:val="1"/>
      <w:numFmt w:val="bullet"/>
      <w:lvlText w:val=""/>
      <w:lvlJc w:val="left"/>
      <w:pPr>
        <w:tabs>
          <w:tab w:val="num" w:pos="6390"/>
        </w:tabs>
        <w:ind w:left="6390" w:hanging="360"/>
      </w:pPr>
      <w:rPr>
        <w:rFonts w:ascii="Wingdings" w:hAnsi="Wingdings" w:hint="default"/>
        <w:sz w:val="20"/>
      </w:rPr>
    </w:lvl>
  </w:abstractNum>
  <w:abstractNum w:abstractNumId="21">
    <w:nsid w:val="716F6EA4"/>
    <w:multiLevelType w:val="multilevel"/>
    <w:tmpl w:val="AF226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8262D82"/>
    <w:multiLevelType w:val="multilevel"/>
    <w:tmpl w:val="10D4E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E3A445D"/>
    <w:multiLevelType w:val="multilevel"/>
    <w:tmpl w:val="AFD29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4"/>
  </w:num>
  <w:num w:numId="3">
    <w:abstractNumId w:val="10"/>
  </w:num>
  <w:num w:numId="4">
    <w:abstractNumId w:val="21"/>
  </w:num>
  <w:num w:numId="5">
    <w:abstractNumId w:val="11"/>
  </w:num>
  <w:num w:numId="6">
    <w:abstractNumId w:val="20"/>
  </w:num>
  <w:num w:numId="7">
    <w:abstractNumId w:val="2"/>
  </w:num>
  <w:num w:numId="8">
    <w:abstractNumId w:val="17"/>
  </w:num>
  <w:num w:numId="9">
    <w:abstractNumId w:val="9"/>
  </w:num>
  <w:num w:numId="10">
    <w:abstractNumId w:val="6"/>
  </w:num>
  <w:num w:numId="11">
    <w:abstractNumId w:val="22"/>
  </w:num>
  <w:num w:numId="12">
    <w:abstractNumId w:val="15"/>
  </w:num>
  <w:num w:numId="13">
    <w:abstractNumId w:val="23"/>
  </w:num>
  <w:num w:numId="14">
    <w:abstractNumId w:val="18"/>
  </w:num>
  <w:num w:numId="15">
    <w:abstractNumId w:val="19"/>
  </w:num>
  <w:num w:numId="16">
    <w:abstractNumId w:val="14"/>
  </w:num>
  <w:num w:numId="17">
    <w:abstractNumId w:val="3"/>
  </w:num>
  <w:num w:numId="18">
    <w:abstractNumId w:val="12"/>
  </w:num>
  <w:num w:numId="19">
    <w:abstractNumId w:val="16"/>
  </w:num>
  <w:num w:numId="20">
    <w:abstractNumId w:val="1"/>
  </w:num>
  <w:num w:numId="21">
    <w:abstractNumId w:val="8"/>
  </w:num>
  <w:num w:numId="22">
    <w:abstractNumId w:val="0"/>
  </w:num>
  <w:num w:numId="23">
    <w:abstractNumId w:val="5"/>
  </w:num>
  <w:num w:numId="24">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savePreviewPicture/>
  <w:footnotePr>
    <w:footnote w:id="0"/>
    <w:footnote w:id="1"/>
  </w:footnotePr>
  <w:endnotePr>
    <w:endnote w:id="0"/>
    <w:endnote w:id="1"/>
  </w:endnotePr>
  <w:compat/>
  <w:rsids>
    <w:rsidRoot w:val="003F5F4F"/>
    <w:rsid w:val="00095E75"/>
    <w:rsid w:val="000A6D22"/>
    <w:rsid w:val="00164E0D"/>
    <w:rsid w:val="001D0FC7"/>
    <w:rsid w:val="003F5F4F"/>
    <w:rsid w:val="00403BF1"/>
    <w:rsid w:val="0056424F"/>
    <w:rsid w:val="00823F4E"/>
    <w:rsid w:val="0092191E"/>
    <w:rsid w:val="00A5349A"/>
    <w:rsid w:val="00B84330"/>
    <w:rsid w:val="00BF1DAB"/>
    <w:rsid w:val="00C37153"/>
    <w:rsid w:val="00D40EEA"/>
    <w:rsid w:val="00E56F34"/>
    <w:rsid w:val="00EB7D5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3BF1"/>
  </w:style>
  <w:style w:type="paragraph" w:styleId="Heading1">
    <w:name w:val="heading 1"/>
    <w:basedOn w:val="Normal"/>
    <w:link w:val="Heading1Char"/>
    <w:uiPriority w:val="9"/>
    <w:qFormat/>
    <w:rsid w:val="003F5F4F"/>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A5349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3F5F4F"/>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6">
    <w:name w:val="heading 6"/>
    <w:basedOn w:val="Normal"/>
    <w:next w:val="Normal"/>
    <w:link w:val="Heading6Char"/>
    <w:uiPriority w:val="9"/>
    <w:semiHidden/>
    <w:unhideWhenUsed/>
    <w:qFormat/>
    <w:rsid w:val="00A5349A"/>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3F5F4F"/>
    <w:pPr>
      <w:tabs>
        <w:tab w:val="center" w:pos="4680"/>
        <w:tab w:val="right" w:pos="9360"/>
      </w:tabs>
    </w:pPr>
  </w:style>
  <w:style w:type="character" w:customStyle="1" w:styleId="HeaderChar">
    <w:name w:val="Header Char"/>
    <w:basedOn w:val="DefaultParagraphFont"/>
    <w:link w:val="Header"/>
    <w:uiPriority w:val="99"/>
    <w:semiHidden/>
    <w:rsid w:val="003F5F4F"/>
  </w:style>
  <w:style w:type="paragraph" w:styleId="Footer">
    <w:name w:val="footer"/>
    <w:basedOn w:val="Normal"/>
    <w:link w:val="FooterChar"/>
    <w:uiPriority w:val="99"/>
    <w:semiHidden/>
    <w:unhideWhenUsed/>
    <w:rsid w:val="003F5F4F"/>
    <w:pPr>
      <w:tabs>
        <w:tab w:val="center" w:pos="4680"/>
        <w:tab w:val="right" w:pos="9360"/>
      </w:tabs>
    </w:pPr>
  </w:style>
  <w:style w:type="character" w:customStyle="1" w:styleId="FooterChar">
    <w:name w:val="Footer Char"/>
    <w:basedOn w:val="DefaultParagraphFont"/>
    <w:link w:val="Footer"/>
    <w:uiPriority w:val="99"/>
    <w:semiHidden/>
    <w:rsid w:val="003F5F4F"/>
  </w:style>
  <w:style w:type="character" w:customStyle="1" w:styleId="Heading1Char">
    <w:name w:val="Heading 1 Char"/>
    <w:basedOn w:val="DefaultParagraphFont"/>
    <w:link w:val="Heading1"/>
    <w:uiPriority w:val="9"/>
    <w:rsid w:val="003F5F4F"/>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3F5F4F"/>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3F5F4F"/>
    <w:rPr>
      <w:color w:val="0000FF"/>
      <w:u w:val="single"/>
    </w:rPr>
  </w:style>
  <w:style w:type="paragraph" w:styleId="NormalWeb">
    <w:name w:val="Normal (Web)"/>
    <w:basedOn w:val="Normal"/>
    <w:uiPriority w:val="99"/>
    <w:semiHidden/>
    <w:unhideWhenUsed/>
    <w:rsid w:val="003F5F4F"/>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3F5F4F"/>
    <w:rPr>
      <w:b/>
      <w:bCs/>
    </w:rPr>
  </w:style>
  <w:style w:type="character" w:customStyle="1" w:styleId="trcrboxheaderspan">
    <w:name w:val="trc_rbox_header_span"/>
    <w:basedOn w:val="DefaultParagraphFont"/>
    <w:rsid w:val="003F5F4F"/>
  </w:style>
  <w:style w:type="character" w:customStyle="1" w:styleId="video-label-box">
    <w:name w:val="video-label-box"/>
    <w:basedOn w:val="DefaultParagraphFont"/>
    <w:rsid w:val="003F5F4F"/>
  </w:style>
  <w:style w:type="character" w:customStyle="1" w:styleId="video-label">
    <w:name w:val="video-label"/>
    <w:basedOn w:val="DefaultParagraphFont"/>
    <w:rsid w:val="003F5F4F"/>
  </w:style>
  <w:style w:type="character" w:customStyle="1" w:styleId="branding">
    <w:name w:val="branding"/>
    <w:basedOn w:val="DefaultParagraphFont"/>
    <w:rsid w:val="003F5F4F"/>
  </w:style>
  <w:style w:type="character" w:customStyle="1" w:styleId="branding-inner">
    <w:name w:val="branding-inner"/>
    <w:basedOn w:val="DefaultParagraphFont"/>
    <w:rsid w:val="003F5F4F"/>
  </w:style>
  <w:style w:type="character" w:customStyle="1" w:styleId="branding-separator">
    <w:name w:val="branding-separator"/>
    <w:basedOn w:val="DefaultParagraphFont"/>
    <w:rsid w:val="003F5F4F"/>
  </w:style>
  <w:style w:type="paragraph" w:styleId="BalloonText">
    <w:name w:val="Balloon Text"/>
    <w:basedOn w:val="Normal"/>
    <w:link w:val="BalloonTextChar"/>
    <w:uiPriority w:val="99"/>
    <w:semiHidden/>
    <w:unhideWhenUsed/>
    <w:rsid w:val="003F5F4F"/>
    <w:rPr>
      <w:rFonts w:ascii="Tahoma" w:hAnsi="Tahoma" w:cs="Tahoma"/>
      <w:sz w:val="16"/>
      <w:szCs w:val="16"/>
    </w:rPr>
  </w:style>
  <w:style w:type="character" w:customStyle="1" w:styleId="BalloonTextChar">
    <w:name w:val="Balloon Text Char"/>
    <w:basedOn w:val="DefaultParagraphFont"/>
    <w:link w:val="BalloonText"/>
    <w:uiPriority w:val="99"/>
    <w:semiHidden/>
    <w:rsid w:val="003F5F4F"/>
    <w:rPr>
      <w:rFonts w:ascii="Tahoma" w:hAnsi="Tahoma" w:cs="Tahoma"/>
      <w:sz w:val="16"/>
      <w:szCs w:val="16"/>
    </w:rPr>
  </w:style>
  <w:style w:type="character" w:customStyle="1" w:styleId="Heading2Char">
    <w:name w:val="Heading 2 Char"/>
    <w:basedOn w:val="DefaultParagraphFont"/>
    <w:link w:val="Heading2"/>
    <w:uiPriority w:val="9"/>
    <w:semiHidden/>
    <w:rsid w:val="00A5349A"/>
    <w:rPr>
      <w:rFonts w:asciiTheme="majorHAnsi" w:eastAsiaTheme="majorEastAsia" w:hAnsiTheme="majorHAnsi" w:cstheme="majorBidi"/>
      <w:b/>
      <w:bCs/>
      <w:color w:val="4F81BD" w:themeColor="accent1"/>
      <w:sz w:val="26"/>
      <w:szCs w:val="26"/>
    </w:rPr>
  </w:style>
  <w:style w:type="character" w:customStyle="1" w:styleId="Heading6Char">
    <w:name w:val="Heading 6 Char"/>
    <w:basedOn w:val="DefaultParagraphFont"/>
    <w:link w:val="Heading6"/>
    <w:uiPriority w:val="9"/>
    <w:semiHidden/>
    <w:rsid w:val="00A5349A"/>
    <w:rPr>
      <w:rFonts w:asciiTheme="majorHAnsi" w:eastAsiaTheme="majorEastAsia" w:hAnsiTheme="majorHAnsi" w:cstheme="majorBidi"/>
      <w:i/>
      <w:iCs/>
      <w:color w:val="243F60" w:themeColor="accent1" w:themeShade="7F"/>
    </w:rPr>
  </w:style>
  <w:style w:type="character" w:customStyle="1" w:styleId="col-md-3">
    <w:name w:val="col-md-3"/>
    <w:basedOn w:val="DefaultParagraphFont"/>
    <w:rsid w:val="00A5349A"/>
  </w:style>
  <w:style w:type="paragraph" w:styleId="z-TopofForm">
    <w:name w:val="HTML Top of Form"/>
    <w:basedOn w:val="Normal"/>
    <w:next w:val="Normal"/>
    <w:link w:val="z-TopofFormChar"/>
    <w:hidden/>
    <w:uiPriority w:val="99"/>
    <w:semiHidden/>
    <w:unhideWhenUsed/>
    <w:rsid w:val="00B84330"/>
    <w:pPr>
      <w:pBdr>
        <w:bottom w:val="single" w:sz="6" w:space="1" w:color="auto"/>
      </w:pBdr>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B84330"/>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B84330"/>
    <w:pPr>
      <w:pBdr>
        <w:top w:val="single" w:sz="6" w:space="1" w:color="auto"/>
      </w:pBdr>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B84330"/>
    <w:rPr>
      <w:rFonts w:ascii="Arial" w:eastAsia="Times New Roman" w:hAnsi="Arial" w:cs="Arial"/>
      <w:vanish/>
      <w:sz w:val="16"/>
      <w:szCs w:val="16"/>
    </w:rPr>
  </w:style>
</w:styles>
</file>

<file path=word/webSettings.xml><?xml version="1.0" encoding="utf-8"?>
<w:webSettings xmlns:r="http://schemas.openxmlformats.org/officeDocument/2006/relationships" xmlns:w="http://schemas.openxmlformats.org/wordprocessingml/2006/main">
  <w:divs>
    <w:div w:id="174923910">
      <w:bodyDiv w:val="1"/>
      <w:marLeft w:val="0"/>
      <w:marRight w:val="0"/>
      <w:marTop w:val="0"/>
      <w:marBottom w:val="0"/>
      <w:divBdr>
        <w:top w:val="none" w:sz="0" w:space="0" w:color="auto"/>
        <w:left w:val="none" w:sz="0" w:space="0" w:color="auto"/>
        <w:bottom w:val="none" w:sz="0" w:space="0" w:color="auto"/>
        <w:right w:val="none" w:sz="0" w:space="0" w:color="auto"/>
      </w:divBdr>
      <w:divsChild>
        <w:div w:id="1625694904">
          <w:marLeft w:val="0"/>
          <w:marRight w:val="0"/>
          <w:marTop w:val="125"/>
          <w:marBottom w:val="0"/>
          <w:divBdr>
            <w:top w:val="none" w:sz="0" w:space="0" w:color="auto"/>
            <w:left w:val="none" w:sz="0" w:space="0" w:color="auto"/>
            <w:bottom w:val="none" w:sz="0" w:space="0" w:color="auto"/>
            <w:right w:val="none" w:sz="0" w:space="0" w:color="auto"/>
          </w:divBdr>
          <w:divsChild>
            <w:div w:id="1236933620">
              <w:marLeft w:val="0"/>
              <w:marRight w:val="0"/>
              <w:marTop w:val="0"/>
              <w:marBottom w:val="0"/>
              <w:divBdr>
                <w:top w:val="none" w:sz="0" w:space="0" w:color="auto"/>
                <w:left w:val="none" w:sz="0" w:space="0" w:color="auto"/>
                <w:bottom w:val="none" w:sz="0" w:space="0" w:color="auto"/>
                <w:right w:val="none" w:sz="0" w:space="0" w:color="auto"/>
              </w:divBdr>
              <w:divsChild>
                <w:div w:id="1500727890">
                  <w:marLeft w:val="0"/>
                  <w:marRight w:val="0"/>
                  <w:marTop w:val="0"/>
                  <w:marBottom w:val="0"/>
                  <w:divBdr>
                    <w:top w:val="none" w:sz="0" w:space="0" w:color="auto"/>
                    <w:left w:val="none" w:sz="0" w:space="0" w:color="auto"/>
                    <w:bottom w:val="none" w:sz="0" w:space="0" w:color="auto"/>
                    <w:right w:val="none" w:sz="0" w:space="0" w:color="auto"/>
                  </w:divBdr>
                  <w:divsChild>
                    <w:div w:id="1124495648">
                      <w:marLeft w:val="0"/>
                      <w:marRight w:val="0"/>
                      <w:marTop w:val="0"/>
                      <w:marBottom w:val="0"/>
                      <w:divBdr>
                        <w:top w:val="none" w:sz="0" w:space="0" w:color="auto"/>
                        <w:left w:val="none" w:sz="0" w:space="0" w:color="auto"/>
                        <w:bottom w:val="none" w:sz="0" w:space="0" w:color="auto"/>
                        <w:right w:val="none" w:sz="0" w:space="0" w:color="auto"/>
                      </w:divBdr>
                      <w:divsChild>
                        <w:div w:id="1268349692">
                          <w:marLeft w:val="0"/>
                          <w:marRight w:val="0"/>
                          <w:marTop w:val="100"/>
                          <w:marBottom w:val="100"/>
                          <w:divBdr>
                            <w:top w:val="none" w:sz="0" w:space="0" w:color="auto"/>
                            <w:left w:val="none" w:sz="0" w:space="0" w:color="auto"/>
                            <w:bottom w:val="none" w:sz="0" w:space="0" w:color="auto"/>
                            <w:right w:val="none" w:sz="0" w:space="0" w:color="auto"/>
                          </w:divBdr>
                        </w:div>
                        <w:div w:id="786241997">
                          <w:marLeft w:val="0"/>
                          <w:marRight w:val="0"/>
                          <w:marTop w:val="0"/>
                          <w:marBottom w:val="432"/>
                          <w:divBdr>
                            <w:top w:val="none" w:sz="0" w:space="0" w:color="auto"/>
                            <w:left w:val="none" w:sz="0" w:space="0" w:color="auto"/>
                            <w:bottom w:val="none" w:sz="0" w:space="0" w:color="auto"/>
                            <w:right w:val="none" w:sz="0" w:space="0" w:color="auto"/>
                          </w:divBdr>
                          <w:divsChild>
                            <w:div w:id="1028289084">
                              <w:marLeft w:val="0"/>
                              <w:marRight w:val="0"/>
                              <w:marTop w:val="100"/>
                              <w:marBottom w:val="100"/>
                              <w:divBdr>
                                <w:top w:val="none" w:sz="0" w:space="0" w:color="auto"/>
                                <w:left w:val="none" w:sz="0" w:space="0" w:color="auto"/>
                                <w:bottom w:val="none" w:sz="0" w:space="0" w:color="auto"/>
                                <w:right w:val="none" w:sz="0" w:space="0" w:color="auto"/>
                              </w:divBdr>
                            </w:div>
                            <w:div w:id="3628934">
                              <w:marLeft w:val="0"/>
                              <w:marRight w:val="0"/>
                              <w:marTop w:val="100"/>
                              <w:marBottom w:val="100"/>
                              <w:divBdr>
                                <w:top w:val="none" w:sz="0" w:space="0" w:color="auto"/>
                                <w:left w:val="none" w:sz="0" w:space="0" w:color="auto"/>
                                <w:bottom w:val="none" w:sz="0" w:space="0" w:color="auto"/>
                                <w:right w:val="none" w:sz="0" w:space="0" w:color="auto"/>
                              </w:divBdr>
                            </w:div>
                            <w:div w:id="1023018511">
                              <w:marLeft w:val="0"/>
                              <w:marRight w:val="0"/>
                              <w:marTop w:val="100"/>
                              <w:marBottom w:val="100"/>
                              <w:divBdr>
                                <w:top w:val="none" w:sz="0" w:space="0" w:color="auto"/>
                                <w:left w:val="none" w:sz="0" w:space="0" w:color="auto"/>
                                <w:bottom w:val="none" w:sz="0" w:space="0" w:color="auto"/>
                                <w:right w:val="none" w:sz="0" w:space="0" w:color="auto"/>
                              </w:divBdr>
                            </w:div>
                            <w:div w:id="2097166200">
                              <w:marLeft w:val="0"/>
                              <w:marRight w:val="0"/>
                              <w:marTop w:val="0"/>
                              <w:marBottom w:val="0"/>
                              <w:divBdr>
                                <w:top w:val="none" w:sz="0" w:space="0" w:color="auto"/>
                                <w:left w:val="none" w:sz="0" w:space="0" w:color="auto"/>
                                <w:bottom w:val="none" w:sz="0" w:space="0" w:color="auto"/>
                                <w:right w:val="none" w:sz="0" w:space="0" w:color="auto"/>
                              </w:divBdr>
                            </w:div>
                            <w:div w:id="2124761267">
                              <w:marLeft w:val="0"/>
                              <w:marRight w:val="0"/>
                              <w:marTop w:val="240"/>
                              <w:marBottom w:val="240"/>
                              <w:divBdr>
                                <w:top w:val="none" w:sz="0" w:space="0" w:color="auto"/>
                                <w:left w:val="none" w:sz="0" w:space="0" w:color="auto"/>
                                <w:bottom w:val="none" w:sz="0" w:space="0" w:color="auto"/>
                                <w:right w:val="none" w:sz="0" w:space="0" w:color="auto"/>
                              </w:divBdr>
                            </w:div>
                            <w:div w:id="1831366258">
                              <w:marLeft w:val="0"/>
                              <w:marRight w:val="0"/>
                              <w:marTop w:val="100"/>
                              <w:marBottom w:val="100"/>
                              <w:divBdr>
                                <w:top w:val="none" w:sz="0" w:space="0" w:color="auto"/>
                                <w:left w:val="none" w:sz="0" w:space="0" w:color="auto"/>
                                <w:bottom w:val="none" w:sz="0" w:space="0" w:color="auto"/>
                                <w:right w:val="none" w:sz="0" w:space="0" w:color="auto"/>
                              </w:divBdr>
                              <w:divsChild>
                                <w:div w:id="146167487">
                                  <w:marLeft w:val="0"/>
                                  <w:marRight w:val="0"/>
                                  <w:marTop w:val="0"/>
                                  <w:marBottom w:val="0"/>
                                  <w:divBdr>
                                    <w:top w:val="none" w:sz="0" w:space="0" w:color="auto"/>
                                    <w:left w:val="none" w:sz="0" w:space="0" w:color="auto"/>
                                    <w:bottom w:val="none" w:sz="0" w:space="0" w:color="auto"/>
                                    <w:right w:val="none" w:sz="0" w:space="0" w:color="auto"/>
                                  </w:divBdr>
                                  <w:divsChild>
                                    <w:div w:id="168523604">
                                      <w:marLeft w:val="0"/>
                                      <w:marRight w:val="0"/>
                                      <w:marTop w:val="0"/>
                                      <w:marBottom w:val="0"/>
                                      <w:divBdr>
                                        <w:top w:val="none" w:sz="0" w:space="0" w:color="auto"/>
                                        <w:left w:val="none" w:sz="0" w:space="0" w:color="auto"/>
                                        <w:bottom w:val="none" w:sz="0" w:space="0" w:color="auto"/>
                                        <w:right w:val="none" w:sz="0" w:space="0" w:color="auto"/>
                                      </w:divBdr>
                                      <w:divsChild>
                                        <w:div w:id="874974192">
                                          <w:marLeft w:val="0"/>
                                          <w:marRight w:val="0"/>
                                          <w:marTop w:val="0"/>
                                          <w:marBottom w:val="0"/>
                                          <w:divBdr>
                                            <w:top w:val="single" w:sz="2" w:space="0" w:color="DFDFDF"/>
                                            <w:left w:val="single" w:sz="2" w:space="0" w:color="DFDFDF"/>
                                            <w:bottom w:val="single" w:sz="2" w:space="0" w:color="DFDFDF"/>
                                            <w:right w:val="single" w:sz="2" w:space="0" w:color="DFDFDF"/>
                                          </w:divBdr>
                                          <w:divsChild>
                                            <w:div w:id="1591966257">
                                              <w:marLeft w:val="0"/>
                                              <w:marRight w:val="0"/>
                                              <w:marTop w:val="0"/>
                                              <w:marBottom w:val="0"/>
                                              <w:divBdr>
                                                <w:top w:val="none" w:sz="0" w:space="0" w:color="auto"/>
                                                <w:left w:val="none" w:sz="0" w:space="0" w:color="auto"/>
                                                <w:bottom w:val="none" w:sz="0" w:space="0" w:color="auto"/>
                                                <w:right w:val="none" w:sz="0" w:space="0" w:color="auto"/>
                                              </w:divBdr>
                                              <w:divsChild>
                                                <w:div w:id="289675064">
                                                  <w:marLeft w:val="0"/>
                                                  <w:marRight w:val="0"/>
                                                  <w:marTop w:val="0"/>
                                                  <w:marBottom w:val="0"/>
                                                  <w:divBdr>
                                                    <w:top w:val="none" w:sz="0" w:space="0" w:color="auto"/>
                                                    <w:left w:val="none" w:sz="0" w:space="0" w:color="auto"/>
                                                    <w:bottom w:val="none" w:sz="0" w:space="0" w:color="auto"/>
                                                    <w:right w:val="none" w:sz="0" w:space="0" w:color="auto"/>
                                                  </w:divBdr>
                                                  <w:divsChild>
                                                    <w:div w:id="561982912">
                                                      <w:marLeft w:val="0"/>
                                                      <w:marRight w:val="0"/>
                                                      <w:marTop w:val="0"/>
                                                      <w:marBottom w:val="0"/>
                                                      <w:divBdr>
                                                        <w:top w:val="none" w:sz="0" w:space="0" w:color="auto"/>
                                                        <w:left w:val="none" w:sz="0" w:space="0" w:color="auto"/>
                                                        <w:bottom w:val="none" w:sz="0" w:space="0" w:color="auto"/>
                                                        <w:right w:val="none" w:sz="0" w:space="0" w:color="auto"/>
                                                      </w:divBdr>
                                                    </w:div>
                                                    <w:div w:id="917206248">
                                                      <w:marLeft w:val="0"/>
                                                      <w:marRight w:val="25"/>
                                                      <w:marTop w:val="0"/>
                                                      <w:marBottom w:val="0"/>
                                                      <w:divBdr>
                                                        <w:top w:val="none" w:sz="0" w:space="0" w:color="auto"/>
                                                        <w:left w:val="none" w:sz="0" w:space="0" w:color="auto"/>
                                                        <w:bottom w:val="none" w:sz="0" w:space="0" w:color="auto"/>
                                                        <w:right w:val="none" w:sz="0" w:space="0" w:color="auto"/>
                                                      </w:divBdr>
                                                    </w:div>
                                                  </w:divsChild>
                                                </w:div>
                                              </w:divsChild>
                                            </w:div>
                                            <w:div w:id="666055555">
                                              <w:marLeft w:val="-158"/>
                                              <w:marRight w:val="0"/>
                                              <w:marTop w:val="0"/>
                                              <w:marBottom w:val="0"/>
                                              <w:divBdr>
                                                <w:top w:val="none" w:sz="0" w:space="0" w:color="auto"/>
                                                <w:left w:val="none" w:sz="0" w:space="0" w:color="auto"/>
                                                <w:bottom w:val="none" w:sz="0" w:space="0" w:color="auto"/>
                                                <w:right w:val="none" w:sz="0" w:space="0" w:color="auto"/>
                                              </w:divBdr>
                                              <w:divsChild>
                                                <w:div w:id="248972346">
                                                  <w:marLeft w:val="0"/>
                                                  <w:marRight w:val="0"/>
                                                  <w:marTop w:val="0"/>
                                                  <w:marBottom w:val="38"/>
                                                  <w:divBdr>
                                                    <w:top w:val="single" w:sz="2" w:space="0" w:color="A9A9A9"/>
                                                    <w:left w:val="single" w:sz="2" w:space="0" w:color="A9A9A9"/>
                                                    <w:bottom w:val="single" w:sz="2" w:space="0" w:color="A9A9A9"/>
                                                    <w:right w:val="single" w:sz="2" w:space="0" w:color="A9A9A9"/>
                                                  </w:divBdr>
                                                  <w:divsChild>
                                                    <w:div w:id="291986592">
                                                      <w:marLeft w:val="0"/>
                                                      <w:marRight w:val="0"/>
                                                      <w:marTop w:val="0"/>
                                                      <w:marBottom w:val="0"/>
                                                      <w:divBdr>
                                                        <w:top w:val="none" w:sz="0" w:space="0" w:color="auto"/>
                                                        <w:left w:val="none" w:sz="0" w:space="0" w:color="auto"/>
                                                        <w:bottom w:val="none" w:sz="0" w:space="0" w:color="auto"/>
                                                        <w:right w:val="none" w:sz="0" w:space="0" w:color="auto"/>
                                                      </w:divBdr>
                                                      <w:divsChild>
                                                        <w:div w:id="1137919221">
                                                          <w:marLeft w:val="161"/>
                                                          <w:marRight w:val="0"/>
                                                          <w:marTop w:val="0"/>
                                                          <w:marBottom w:val="161"/>
                                                          <w:divBdr>
                                                            <w:top w:val="none" w:sz="0" w:space="0" w:color="auto"/>
                                                            <w:left w:val="none" w:sz="0" w:space="0" w:color="auto"/>
                                                            <w:bottom w:val="none" w:sz="0" w:space="0" w:color="auto"/>
                                                            <w:right w:val="none" w:sz="0" w:space="0" w:color="auto"/>
                                                          </w:divBdr>
                                                        </w:div>
                                                        <w:div w:id="1974672760">
                                                          <w:marLeft w:val="161"/>
                                                          <w:marRight w:val="0"/>
                                                          <w:marTop w:val="0"/>
                                                          <w:marBottom w:val="161"/>
                                                          <w:divBdr>
                                                            <w:top w:val="none" w:sz="0" w:space="0" w:color="auto"/>
                                                            <w:left w:val="none" w:sz="0" w:space="0" w:color="auto"/>
                                                            <w:bottom w:val="none" w:sz="0" w:space="0" w:color="auto"/>
                                                            <w:right w:val="none" w:sz="0" w:space="0" w:color="auto"/>
                                                          </w:divBdr>
                                                        </w:div>
                                                        <w:div w:id="140318930">
                                                          <w:marLeft w:val="161"/>
                                                          <w:marRight w:val="0"/>
                                                          <w:marTop w:val="0"/>
                                                          <w:marBottom w:val="161"/>
                                                          <w:divBdr>
                                                            <w:top w:val="none" w:sz="0" w:space="0" w:color="auto"/>
                                                            <w:left w:val="none" w:sz="0" w:space="0" w:color="auto"/>
                                                            <w:bottom w:val="none" w:sz="0" w:space="0" w:color="auto"/>
                                                            <w:right w:val="none" w:sz="0" w:space="0" w:color="auto"/>
                                                          </w:divBdr>
                                                        </w:div>
                                                        <w:div w:id="997539243">
                                                          <w:marLeft w:val="161"/>
                                                          <w:marRight w:val="0"/>
                                                          <w:marTop w:val="0"/>
                                                          <w:marBottom w:val="161"/>
                                                          <w:divBdr>
                                                            <w:top w:val="none" w:sz="0" w:space="0" w:color="auto"/>
                                                            <w:left w:val="none" w:sz="0" w:space="0" w:color="auto"/>
                                                            <w:bottom w:val="none" w:sz="0" w:space="0" w:color="auto"/>
                                                            <w:right w:val="none" w:sz="0" w:space="0" w:color="auto"/>
                                                          </w:divBdr>
                                                        </w:div>
                                                        <w:div w:id="1725710314">
                                                          <w:marLeft w:val="161"/>
                                                          <w:marRight w:val="0"/>
                                                          <w:marTop w:val="0"/>
                                                          <w:marBottom w:val="161"/>
                                                          <w:divBdr>
                                                            <w:top w:val="none" w:sz="0" w:space="0" w:color="auto"/>
                                                            <w:left w:val="none" w:sz="0" w:space="0" w:color="auto"/>
                                                            <w:bottom w:val="none" w:sz="0" w:space="0" w:color="auto"/>
                                                            <w:right w:val="none" w:sz="0" w:space="0" w:color="auto"/>
                                                          </w:divBdr>
                                                        </w:div>
                                                        <w:div w:id="243614211">
                                                          <w:marLeft w:val="161"/>
                                                          <w:marRight w:val="0"/>
                                                          <w:marTop w:val="0"/>
                                                          <w:marBottom w:val="161"/>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6171889">
                          <w:marLeft w:val="0"/>
                          <w:marRight w:val="0"/>
                          <w:marTop w:val="0"/>
                          <w:marBottom w:val="125"/>
                          <w:divBdr>
                            <w:top w:val="none" w:sz="0" w:space="0" w:color="auto"/>
                            <w:left w:val="none" w:sz="0" w:space="0" w:color="auto"/>
                            <w:bottom w:val="none" w:sz="0" w:space="0" w:color="auto"/>
                            <w:right w:val="none" w:sz="0" w:space="0" w:color="auto"/>
                          </w:divBdr>
                          <w:divsChild>
                            <w:div w:id="57944901">
                              <w:marLeft w:val="0"/>
                              <w:marRight w:val="0"/>
                              <w:marTop w:val="0"/>
                              <w:marBottom w:val="0"/>
                              <w:divBdr>
                                <w:top w:val="none" w:sz="0" w:space="0" w:color="auto"/>
                                <w:left w:val="none" w:sz="0" w:space="0" w:color="auto"/>
                                <w:bottom w:val="none" w:sz="0" w:space="0" w:color="auto"/>
                                <w:right w:val="none" w:sz="0" w:space="0" w:color="auto"/>
                              </w:divBdr>
                              <w:divsChild>
                                <w:div w:id="1793934838">
                                  <w:marLeft w:val="0"/>
                                  <w:marRight w:val="0"/>
                                  <w:marTop w:val="125"/>
                                  <w:marBottom w:val="0"/>
                                  <w:divBdr>
                                    <w:top w:val="single" w:sz="4" w:space="13" w:color="CCCCCC"/>
                                    <w:left w:val="single" w:sz="4" w:space="13" w:color="CCCCCC"/>
                                    <w:bottom w:val="single" w:sz="4" w:space="13" w:color="CCCCCC"/>
                                    <w:right w:val="single" w:sz="4" w:space="13" w:color="CCCCCC"/>
                                  </w:divBdr>
                                </w:div>
                              </w:divsChild>
                            </w:div>
                          </w:divsChild>
                        </w:div>
                        <w:div w:id="1538740724">
                          <w:marLeft w:val="0"/>
                          <w:marRight w:val="0"/>
                          <w:marTop w:val="0"/>
                          <w:marBottom w:val="125"/>
                          <w:divBdr>
                            <w:top w:val="single" w:sz="4" w:space="13" w:color="CCCCCC"/>
                            <w:left w:val="single" w:sz="4" w:space="13" w:color="CCCCCC"/>
                            <w:bottom w:val="single" w:sz="4" w:space="13" w:color="CCCCCC"/>
                            <w:right w:val="single" w:sz="4" w:space="13" w:color="CCCCCC"/>
                          </w:divBdr>
                          <w:divsChild>
                            <w:div w:id="1256399483">
                              <w:marLeft w:val="0"/>
                              <w:marRight w:val="0"/>
                              <w:marTop w:val="100"/>
                              <w:marBottom w:val="100"/>
                              <w:divBdr>
                                <w:top w:val="none" w:sz="0" w:space="0" w:color="auto"/>
                                <w:left w:val="none" w:sz="0" w:space="0" w:color="auto"/>
                                <w:bottom w:val="none" w:sz="0" w:space="0" w:color="auto"/>
                                <w:right w:val="none" w:sz="0" w:space="0" w:color="auto"/>
                              </w:divBdr>
                              <w:divsChild>
                                <w:div w:id="376003592">
                                  <w:marLeft w:val="0"/>
                                  <w:marRight w:val="0"/>
                                  <w:marTop w:val="0"/>
                                  <w:marBottom w:val="0"/>
                                  <w:divBdr>
                                    <w:top w:val="none" w:sz="0" w:space="0" w:color="auto"/>
                                    <w:left w:val="none" w:sz="0" w:space="0" w:color="auto"/>
                                    <w:bottom w:val="none" w:sz="0" w:space="0" w:color="auto"/>
                                    <w:right w:val="none" w:sz="0" w:space="0" w:color="auto"/>
                                  </w:divBdr>
                                  <w:divsChild>
                                    <w:div w:id="847871395">
                                      <w:marLeft w:val="0"/>
                                      <w:marRight w:val="0"/>
                                      <w:marTop w:val="0"/>
                                      <w:marBottom w:val="0"/>
                                      <w:divBdr>
                                        <w:top w:val="none" w:sz="0" w:space="0" w:color="auto"/>
                                        <w:left w:val="none" w:sz="0" w:space="0" w:color="auto"/>
                                        <w:bottom w:val="none" w:sz="0" w:space="0" w:color="auto"/>
                                        <w:right w:val="none" w:sz="0" w:space="0" w:color="auto"/>
                                      </w:divBdr>
                                      <w:divsChild>
                                        <w:div w:id="636885108">
                                          <w:marLeft w:val="0"/>
                                          <w:marRight w:val="0"/>
                                          <w:marTop w:val="0"/>
                                          <w:marBottom w:val="0"/>
                                          <w:divBdr>
                                            <w:top w:val="single" w:sz="2" w:space="0" w:color="DFDFDF"/>
                                            <w:left w:val="single" w:sz="2" w:space="0" w:color="DFDFDF"/>
                                            <w:bottom w:val="single" w:sz="2" w:space="0" w:color="DFDFDF"/>
                                            <w:right w:val="single" w:sz="2" w:space="0" w:color="DFDFDF"/>
                                          </w:divBdr>
                                          <w:divsChild>
                                            <w:div w:id="798651472">
                                              <w:marLeft w:val="0"/>
                                              <w:marRight w:val="0"/>
                                              <w:marTop w:val="0"/>
                                              <w:marBottom w:val="0"/>
                                              <w:divBdr>
                                                <w:top w:val="none" w:sz="0" w:space="0" w:color="auto"/>
                                                <w:left w:val="none" w:sz="0" w:space="0" w:color="auto"/>
                                                <w:bottom w:val="none" w:sz="0" w:space="0" w:color="auto"/>
                                                <w:right w:val="none" w:sz="0" w:space="0" w:color="auto"/>
                                              </w:divBdr>
                                              <w:divsChild>
                                                <w:div w:id="707724860">
                                                  <w:marLeft w:val="0"/>
                                                  <w:marRight w:val="0"/>
                                                  <w:marTop w:val="0"/>
                                                  <w:marBottom w:val="0"/>
                                                  <w:divBdr>
                                                    <w:top w:val="none" w:sz="0" w:space="0" w:color="auto"/>
                                                    <w:left w:val="none" w:sz="0" w:space="0" w:color="auto"/>
                                                    <w:bottom w:val="none" w:sz="0" w:space="0" w:color="auto"/>
                                                    <w:right w:val="none" w:sz="0" w:space="0" w:color="auto"/>
                                                  </w:divBdr>
                                                  <w:divsChild>
                                                    <w:div w:id="189662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152321">
                                              <w:marLeft w:val="-67"/>
                                              <w:marRight w:val="0"/>
                                              <w:marTop w:val="0"/>
                                              <w:marBottom w:val="0"/>
                                              <w:divBdr>
                                                <w:top w:val="none" w:sz="0" w:space="0" w:color="auto"/>
                                                <w:left w:val="none" w:sz="0" w:space="0" w:color="auto"/>
                                                <w:bottom w:val="none" w:sz="0" w:space="0" w:color="auto"/>
                                                <w:right w:val="none" w:sz="0" w:space="0" w:color="auto"/>
                                              </w:divBdr>
                                              <w:divsChild>
                                                <w:div w:id="350109515">
                                                  <w:marLeft w:val="0"/>
                                                  <w:marRight w:val="0"/>
                                                  <w:marTop w:val="0"/>
                                                  <w:marBottom w:val="0"/>
                                                  <w:divBdr>
                                                    <w:top w:val="single" w:sz="2" w:space="0" w:color="A9A9A9"/>
                                                    <w:left w:val="single" w:sz="2" w:space="0" w:color="A9A9A9"/>
                                                    <w:bottom w:val="single" w:sz="2" w:space="0" w:color="A9A9A9"/>
                                                    <w:right w:val="single" w:sz="2" w:space="0" w:color="A9A9A9"/>
                                                  </w:divBdr>
                                                  <w:divsChild>
                                                    <w:div w:id="1701395054">
                                                      <w:marLeft w:val="0"/>
                                                      <w:marRight w:val="0"/>
                                                      <w:marTop w:val="0"/>
                                                      <w:marBottom w:val="0"/>
                                                      <w:divBdr>
                                                        <w:top w:val="none" w:sz="0" w:space="0" w:color="auto"/>
                                                        <w:left w:val="none" w:sz="0" w:space="0" w:color="auto"/>
                                                        <w:bottom w:val="none" w:sz="0" w:space="0" w:color="auto"/>
                                                        <w:right w:val="none" w:sz="0" w:space="0" w:color="auto"/>
                                                      </w:divBdr>
                                                      <w:divsChild>
                                                        <w:div w:id="1328443272">
                                                          <w:marLeft w:val="68"/>
                                                          <w:marRight w:val="0"/>
                                                          <w:marTop w:val="0"/>
                                                          <w:marBottom w:val="125"/>
                                                          <w:divBdr>
                                                            <w:top w:val="none" w:sz="0" w:space="0" w:color="auto"/>
                                                            <w:left w:val="none" w:sz="0" w:space="0" w:color="auto"/>
                                                            <w:bottom w:val="none" w:sz="0" w:space="0" w:color="auto"/>
                                                            <w:right w:val="none" w:sz="0" w:space="0" w:color="auto"/>
                                                          </w:divBdr>
                                                        </w:div>
                                                        <w:div w:id="1845238600">
                                                          <w:marLeft w:val="68"/>
                                                          <w:marRight w:val="0"/>
                                                          <w:marTop w:val="0"/>
                                                          <w:marBottom w:val="125"/>
                                                          <w:divBdr>
                                                            <w:top w:val="none" w:sz="0" w:space="0" w:color="auto"/>
                                                            <w:left w:val="none" w:sz="0" w:space="0" w:color="auto"/>
                                                            <w:bottom w:val="none" w:sz="0" w:space="0" w:color="auto"/>
                                                            <w:right w:val="none" w:sz="0" w:space="0" w:color="auto"/>
                                                          </w:divBdr>
                                                        </w:div>
                                                        <w:div w:id="862748312">
                                                          <w:marLeft w:val="68"/>
                                                          <w:marRight w:val="0"/>
                                                          <w:marTop w:val="0"/>
                                                          <w:marBottom w:val="125"/>
                                                          <w:divBdr>
                                                            <w:top w:val="none" w:sz="0" w:space="0" w:color="auto"/>
                                                            <w:left w:val="none" w:sz="0" w:space="0" w:color="auto"/>
                                                            <w:bottom w:val="none" w:sz="0" w:space="0" w:color="auto"/>
                                                            <w:right w:val="none" w:sz="0" w:space="0" w:color="auto"/>
                                                          </w:divBdr>
                                                        </w:div>
                                                        <w:div w:id="997029117">
                                                          <w:marLeft w:val="68"/>
                                                          <w:marRight w:val="0"/>
                                                          <w:marTop w:val="0"/>
                                                          <w:marBottom w:val="125"/>
                                                          <w:divBdr>
                                                            <w:top w:val="none" w:sz="0" w:space="0" w:color="auto"/>
                                                            <w:left w:val="none" w:sz="0" w:space="0" w:color="auto"/>
                                                            <w:bottom w:val="none" w:sz="0" w:space="0" w:color="auto"/>
                                                            <w:right w:val="none" w:sz="0" w:space="0" w:color="auto"/>
                                                          </w:divBdr>
                                                        </w:div>
                                                        <w:div w:id="765729879">
                                                          <w:marLeft w:val="68"/>
                                                          <w:marRight w:val="0"/>
                                                          <w:marTop w:val="0"/>
                                                          <w:marBottom w:val="125"/>
                                                          <w:divBdr>
                                                            <w:top w:val="none" w:sz="0" w:space="0" w:color="auto"/>
                                                            <w:left w:val="none" w:sz="0" w:space="0" w:color="auto"/>
                                                            <w:bottom w:val="none" w:sz="0" w:space="0" w:color="auto"/>
                                                            <w:right w:val="none" w:sz="0" w:space="0" w:color="auto"/>
                                                          </w:divBdr>
                                                        </w:div>
                                                        <w:div w:id="1233270377">
                                                          <w:marLeft w:val="68"/>
                                                          <w:marRight w:val="0"/>
                                                          <w:marTop w:val="0"/>
                                                          <w:marBottom w:val="125"/>
                                                          <w:divBdr>
                                                            <w:top w:val="none" w:sz="0" w:space="0" w:color="auto"/>
                                                            <w:left w:val="none" w:sz="0" w:space="0" w:color="auto"/>
                                                            <w:bottom w:val="none" w:sz="0" w:space="0" w:color="auto"/>
                                                            <w:right w:val="none" w:sz="0" w:space="0" w:color="auto"/>
                                                          </w:divBdr>
                                                        </w:div>
                                                      </w:divsChild>
                                                    </w:div>
                                                  </w:divsChild>
                                                </w:div>
                                              </w:divsChild>
                                            </w:div>
                                            <w:div w:id="992417758">
                                              <w:marLeft w:val="0"/>
                                              <w:marRight w:val="0"/>
                                              <w:marTop w:val="0"/>
                                              <w:marBottom w:val="0"/>
                                              <w:divBdr>
                                                <w:top w:val="none" w:sz="0" w:space="0" w:color="auto"/>
                                                <w:left w:val="none" w:sz="0" w:space="0" w:color="auto"/>
                                                <w:bottom w:val="none" w:sz="0" w:space="0" w:color="auto"/>
                                                <w:right w:val="none" w:sz="0" w:space="0" w:color="auto"/>
                                              </w:divBdr>
                                              <w:divsChild>
                                                <w:div w:id="83329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4083122">
                          <w:marLeft w:val="0"/>
                          <w:marRight w:val="0"/>
                          <w:marTop w:val="0"/>
                          <w:marBottom w:val="125"/>
                          <w:divBdr>
                            <w:top w:val="none" w:sz="0" w:space="0" w:color="auto"/>
                            <w:left w:val="none" w:sz="0" w:space="0" w:color="auto"/>
                            <w:bottom w:val="none" w:sz="0" w:space="0" w:color="auto"/>
                            <w:right w:val="none" w:sz="0" w:space="0" w:color="auto"/>
                          </w:divBdr>
                          <w:divsChild>
                            <w:div w:id="1574899915">
                              <w:marLeft w:val="0"/>
                              <w:marRight w:val="0"/>
                              <w:marTop w:val="0"/>
                              <w:marBottom w:val="125"/>
                              <w:divBdr>
                                <w:top w:val="none" w:sz="0" w:space="0" w:color="auto"/>
                                <w:left w:val="none" w:sz="0" w:space="0" w:color="auto"/>
                                <w:bottom w:val="none" w:sz="0" w:space="0" w:color="auto"/>
                                <w:right w:val="none" w:sz="0" w:space="0" w:color="auto"/>
                              </w:divBdr>
                              <w:divsChild>
                                <w:div w:id="203498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11138">
                      <w:marLeft w:val="0"/>
                      <w:marRight w:val="0"/>
                      <w:marTop w:val="0"/>
                      <w:marBottom w:val="125"/>
                      <w:divBdr>
                        <w:top w:val="single" w:sz="4" w:space="9" w:color="CCCCCC"/>
                        <w:left w:val="single" w:sz="4" w:space="9" w:color="CCCCCC"/>
                        <w:bottom w:val="single" w:sz="4" w:space="9" w:color="CCCCCC"/>
                        <w:right w:val="single" w:sz="4" w:space="9" w:color="CCCCCC"/>
                      </w:divBdr>
                      <w:divsChild>
                        <w:div w:id="683023058">
                          <w:marLeft w:val="0"/>
                          <w:marRight w:val="0"/>
                          <w:marTop w:val="0"/>
                          <w:marBottom w:val="0"/>
                          <w:divBdr>
                            <w:top w:val="none" w:sz="0" w:space="0" w:color="auto"/>
                            <w:left w:val="none" w:sz="0" w:space="0" w:color="auto"/>
                            <w:bottom w:val="none" w:sz="0" w:space="0" w:color="auto"/>
                            <w:right w:val="none" w:sz="0" w:space="0" w:color="auto"/>
                          </w:divBdr>
                        </w:div>
                      </w:divsChild>
                    </w:div>
                    <w:div w:id="1927491032">
                      <w:marLeft w:val="0"/>
                      <w:marRight w:val="0"/>
                      <w:marTop w:val="0"/>
                      <w:marBottom w:val="125"/>
                      <w:divBdr>
                        <w:top w:val="single" w:sz="4" w:space="9" w:color="CCCCCC"/>
                        <w:left w:val="single" w:sz="4" w:space="9" w:color="CCCCCC"/>
                        <w:bottom w:val="single" w:sz="4" w:space="9" w:color="CCCCCC"/>
                        <w:right w:val="single" w:sz="4" w:space="9" w:color="CCCCCC"/>
                      </w:divBdr>
                      <w:divsChild>
                        <w:div w:id="52621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4696870">
          <w:marLeft w:val="0"/>
          <w:marRight w:val="0"/>
          <w:marTop w:val="0"/>
          <w:marBottom w:val="0"/>
          <w:divBdr>
            <w:top w:val="none" w:sz="0" w:space="0" w:color="auto"/>
            <w:left w:val="none" w:sz="0" w:space="0" w:color="auto"/>
            <w:bottom w:val="none" w:sz="0" w:space="0" w:color="auto"/>
            <w:right w:val="none" w:sz="0" w:space="0" w:color="auto"/>
          </w:divBdr>
          <w:divsChild>
            <w:div w:id="1941721687">
              <w:marLeft w:val="0"/>
              <w:marRight w:val="0"/>
              <w:marTop w:val="0"/>
              <w:marBottom w:val="0"/>
              <w:divBdr>
                <w:top w:val="none" w:sz="0" w:space="0" w:color="auto"/>
                <w:left w:val="none" w:sz="0" w:space="0" w:color="auto"/>
                <w:bottom w:val="none" w:sz="0" w:space="0" w:color="auto"/>
                <w:right w:val="none" w:sz="0" w:space="0" w:color="auto"/>
              </w:divBdr>
              <w:divsChild>
                <w:div w:id="489440497">
                  <w:marLeft w:val="0"/>
                  <w:marRight w:val="0"/>
                  <w:marTop w:val="0"/>
                  <w:marBottom w:val="0"/>
                  <w:divBdr>
                    <w:top w:val="none" w:sz="0" w:space="0" w:color="auto"/>
                    <w:left w:val="none" w:sz="0" w:space="0" w:color="auto"/>
                    <w:bottom w:val="none" w:sz="0" w:space="0" w:color="auto"/>
                    <w:right w:val="none" w:sz="0" w:space="0" w:color="auto"/>
                  </w:divBdr>
                  <w:divsChild>
                    <w:div w:id="1217933947">
                      <w:marLeft w:val="0"/>
                      <w:marRight w:val="0"/>
                      <w:marTop w:val="0"/>
                      <w:marBottom w:val="0"/>
                      <w:divBdr>
                        <w:top w:val="none" w:sz="0" w:space="0" w:color="auto"/>
                        <w:left w:val="none" w:sz="0" w:space="0" w:color="auto"/>
                        <w:bottom w:val="none" w:sz="0" w:space="0" w:color="auto"/>
                        <w:right w:val="none" w:sz="0" w:space="0" w:color="auto"/>
                      </w:divBdr>
                      <w:divsChild>
                        <w:div w:id="85732921">
                          <w:marLeft w:val="0"/>
                          <w:marRight w:val="0"/>
                          <w:marTop w:val="0"/>
                          <w:marBottom w:val="0"/>
                          <w:divBdr>
                            <w:top w:val="single" w:sz="2" w:space="0" w:color="DFDFDF"/>
                            <w:left w:val="single" w:sz="2" w:space="0" w:color="DFDFDF"/>
                            <w:bottom w:val="single" w:sz="2" w:space="0" w:color="DFDFDF"/>
                            <w:right w:val="single" w:sz="2" w:space="0" w:color="DFDFDF"/>
                          </w:divBdr>
                          <w:divsChild>
                            <w:div w:id="1095445093">
                              <w:marLeft w:val="-98"/>
                              <w:marRight w:val="0"/>
                              <w:marTop w:val="0"/>
                              <w:marBottom w:val="0"/>
                              <w:divBdr>
                                <w:top w:val="none" w:sz="0" w:space="0" w:color="auto"/>
                                <w:left w:val="none" w:sz="0" w:space="0" w:color="auto"/>
                                <w:bottom w:val="none" w:sz="0" w:space="0" w:color="auto"/>
                                <w:right w:val="none" w:sz="0" w:space="0" w:color="auto"/>
                              </w:divBdr>
                              <w:divsChild>
                                <w:div w:id="1185946894">
                                  <w:marLeft w:val="0"/>
                                  <w:marRight w:val="0"/>
                                  <w:marTop w:val="0"/>
                                  <w:marBottom w:val="0"/>
                                  <w:divBdr>
                                    <w:top w:val="single" w:sz="2" w:space="0" w:color="A9A9A9"/>
                                    <w:left w:val="single" w:sz="2" w:space="0" w:color="A9A9A9"/>
                                    <w:bottom w:val="single" w:sz="2" w:space="0" w:color="A9A9A9"/>
                                    <w:right w:val="single" w:sz="2" w:space="0" w:color="A9A9A9"/>
                                  </w:divBdr>
                                  <w:divsChild>
                                    <w:div w:id="756943351">
                                      <w:marLeft w:val="0"/>
                                      <w:marRight w:val="0"/>
                                      <w:marTop w:val="0"/>
                                      <w:marBottom w:val="0"/>
                                      <w:divBdr>
                                        <w:top w:val="none" w:sz="0" w:space="0" w:color="auto"/>
                                        <w:left w:val="none" w:sz="0" w:space="0" w:color="auto"/>
                                        <w:bottom w:val="none" w:sz="0" w:space="0" w:color="auto"/>
                                        <w:right w:val="none" w:sz="0" w:space="0" w:color="auto"/>
                                      </w:divBdr>
                                      <w:divsChild>
                                        <w:div w:id="77212303">
                                          <w:marLeft w:val="100"/>
                                          <w:marRight w:val="0"/>
                                          <w:marTop w:val="0"/>
                                          <w:marBottom w:val="125"/>
                                          <w:divBdr>
                                            <w:top w:val="single" w:sz="2" w:space="0" w:color="E4E4E4"/>
                                            <w:left w:val="single" w:sz="2" w:space="0" w:color="E4E4E4"/>
                                            <w:bottom w:val="single" w:sz="2" w:space="0" w:color="E4E4E4"/>
                                            <w:right w:val="single" w:sz="2" w:space="0" w:color="E4E4E4"/>
                                          </w:divBdr>
                                          <w:divsChild>
                                            <w:div w:id="1922908234">
                                              <w:marLeft w:val="0"/>
                                              <w:marRight w:val="0"/>
                                              <w:marTop w:val="0"/>
                                              <w:marBottom w:val="0"/>
                                              <w:divBdr>
                                                <w:top w:val="none" w:sz="0" w:space="0" w:color="auto"/>
                                                <w:left w:val="none" w:sz="0" w:space="0" w:color="auto"/>
                                                <w:bottom w:val="none" w:sz="0" w:space="0" w:color="auto"/>
                                                <w:right w:val="none" w:sz="0" w:space="0" w:color="auto"/>
                                              </w:divBdr>
                                            </w:div>
                                          </w:divsChild>
                                        </w:div>
                                        <w:div w:id="397947995">
                                          <w:marLeft w:val="100"/>
                                          <w:marRight w:val="0"/>
                                          <w:marTop w:val="0"/>
                                          <w:marBottom w:val="125"/>
                                          <w:divBdr>
                                            <w:top w:val="single" w:sz="2" w:space="0" w:color="E4E4E4"/>
                                            <w:left w:val="single" w:sz="2" w:space="0" w:color="E4E4E4"/>
                                            <w:bottom w:val="single" w:sz="2" w:space="0" w:color="E4E4E4"/>
                                            <w:right w:val="single" w:sz="2" w:space="0" w:color="E4E4E4"/>
                                          </w:divBdr>
                                          <w:divsChild>
                                            <w:div w:id="1413351443">
                                              <w:marLeft w:val="0"/>
                                              <w:marRight w:val="0"/>
                                              <w:marTop w:val="0"/>
                                              <w:marBottom w:val="0"/>
                                              <w:divBdr>
                                                <w:top w:val="none" w:sz="0" w:space="0" w:color="auto"/>
                                                <w:left w:val="none" w:sz="0" w:space="0" w:color="auto"/>
                                                <w:bottom w:val="none" w:sz="0" w:space="0" w:color="auto"/>
                                                <w:right w:val="none" w:sz="0" w:space="0" w:color="auto"/>
                                              </w:divBdr>
                                            </w:div>
                                            <w:div w:id="1404795219">
                                              <w:marLeft w:val="0"/>
                                              <w:marRight w:val="0"/>
                                              <w:marTop w:val="0"/>
                                              <w:marBottom w:val="0"/>
                                              <w:divBdr>
                                                <w:top w:val="none" w:sz="0" w:space="0" w:color="auto"/>
                                                <w:left w:val="none" w:sz="0" w:space="0" w:color="auto"/>
                                                <w:bottom w:val="none" w:sz="0" w:space="0" w:color="auto"/>
                                                <w:right w:val="none" w:sz="0" w:space="0" w:color="auto"/>
                                              </w:divBdr>
                                            </w:div>
                                          </w:divsChild>
                                        </w:div>
                                        <w:div w:id="1676836113">
                                          <w:marLeft w:val="100"/>
                                          <w:marRight w:val="0"/>
                                          <w:marTop w:val="0"/>
                                          <w:marBottom w:val="125"/>
                                          <w:divBdr>
                                            <w:top w:val="single" w:sz="2" w:space="0" w:color="E4E4E4"/>
                                            <w:left w:val="single" w:sz="2" w:space="0" w:color="E4E4E4"/>
                                            <w:bottom w:val="single" w:sz="2" w:space="0" w:color="E4E4E4"/>
                                            <w:right w:val="single" w:sz="2" w:space="0" w:color="E4E4E4"/>
                                          </w:divBdr>
                                          <w:divsChild>
                                            <w:div w:id="518200299">
                                              <w:marLeft w:val="0"/>
                                              <w:marRight w:val="0"/>
                                              <w:marTop w:val="0"/>
                                              <w:marBottom w:val="0"/>
                                              <w:divBdr>
                                                <w:top w:val="none" w:sz="0" w:space="0" w:color="auto"/>
                                                <w:left w:val="none" w:sz="0" w:space="0" w:color="auto"/>
                                                <w:bottom w:val="none" w:sz="0" w:space="0" w:color="auto"/>
                                                <w:right w:val="none" w:sz="0" w:space="0" w:color="auto"/>
                                              </w:divBdr>
                                            </w:div>
                                            <w:div w:id="19138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1338662">
          <w:marLeft w:val="0"/>
          <w:marRight w:val="0"/>
          <w:marTop w:val="0"/>
          <w:marBottom w:val="0"/>
          <w:divBdr>
            <w:top w:val="none" w:sz="0" w:space="0" w:color="auto"/>
            <w:left w:val="none" w:sz="0" w:space="0" w:color="auto"/>
            <w:bottom w:val="none" w:sz="0" w:space="0" w:color="auto"/>
            <w:right w:val="none" w:sz="0" w:space="0" w:color="auto"/>
          </w:divBdr>
        </w:div>
      </w:divsChild>
    </w:div>
    <w:div w:id="310408464">
      <w:bodyDiv w:val="1"/>
      <w:marLeft w:val="0"/>
      <w:marRight w:val="0"/>
      <w:marTop w:val="0"/>
      <w:marBottom w:val="0"/>
      <w:divBdr>
        <w:top w:val="none" w:sz="0" w:space="0" w:color="auto"/>
        <w:left w:val="none" w:sz="0" w:space="0" w:color="auto"/>
        <w:bottom w:val="none" w:sz="0" w:space="0" w:color="auto"/>
        <w:right w:val="none" w:sz="0" w:space="0" w:color="auto"/>
      </w:divBdr>
      <w:divsChild>
        <w:div w:id="997072649">
          <w:marLeft w:val="0"/>
          <w:marRight w:val="0"/>
          <w:marTop w:val="125"/>
          <w:marBottom w:val="0"/>
          <w:divBdr>
            <w:top w:val="none" w:sz="0" w:space="0" w:color="auto"/>
            <w:left w:val="none" w:sz="0" w:space="0" w:color="auto"/>
            <w:bottom w:val="none" w:sz="0" w:space="0" w:color="auto"/>
            <w:right w:val="none" w:sz="0" w:space="0" w:color="auto"/>
          </w:divBdr>
          <w:divsChild>
            <w:div w:id="680745732">
              <w:marLeft w:val="0"/>
              <w:marRight w:val="0"/>
              <w:marTop w:val="0"/>
              <w:marBottom w:val="0"/>
              <w:divBdr>
                <w:top w:val="none" w:sz="0" w:space="0" w:color="auto"/>
                <w:left w:val="none" w:sz="0" w:space="0" w:color="auto"/>
                <w:bottom w:val="none" w:sz="0" w:space="0" w:color="auto"/>
                <w:right w:val="none" w:sz="0" w:space="0" w:color="auto"/>
              </w:divBdr>
              <w:divsChild>
                <w:div w:id="1093865597">
                  <w:marLeft w:val="0"/>
                  <w:marRight w:val="0"/>
                  <w:marTop w:val="0"/>
                  <w:marBottom w:val="0"/>
                  <w:divBdr>
                    <w:top w:val="none" w:sz="0" w:space="0" w:color="auto"/>
                    <w:left w:val="none" w:sz="0" w:space="0" w:color="auto"/>
                    <w:bottom w:val="none" w:sz="0" w:space="0" w:color="auto"/>
                    <w:right w:val="none" w:sz="0" w:space="0" w:color="auto"/>
                  </w:divBdr>
                  <w:divsChild>
                    <w:div w:id="366175814">
                      <w:marLeft w:val="0"/>
                      <w:marRight w:val="0"/>
                      <w:marTop w:val="0"/>
                      <w:marBottom w:val="0"/>
                      <w:divBdr>
                        <w:top w:val="none" w:sz="0" w:space="0" w:color="auto"/>
                        <w:left w:val="none" w:sz="0" w:space="0" w:color="auto"/>
                        <w:bottom w:val="none" w:sz="0" w:space="0" w:color="auto"/>
                        <w:right w:val="none" w:sz="0" w:space="0" w:color="auto"/>
                      </w:divBdr>
                      <w:divsChild>
                        <w:div w:id="1949849048">
                          <w:marLeft w:val="0"/>
                          <w:marRight w:val="0"/>
                          <w:marTop w:val="100"/>
                          <w:marBottom w:val="100"/>
                          <w:divBdr>
                            <w:top w:val="none" w:sz="0" w:space="0" w:color="auto"/>
                            <w:left w:val="none" w:sz="0" w:space="0" w:color="auto"/>
                            <w:bottom w:val="none" w:sz="0" w:space="0" w:color="auto"/>
                            <w:right w:val="none" w:sz="0" w:space="0" w:color="auto"/>
                          </w:divBdr>
                        </w:div>
                        <w:div w:id="416173077">
                          <w:marLeft w:val="0"/>
                          <w:marRight w:val="0"/>
                          <w:marTop w:val="0"/>
                          <w:marBottom w:val="432"/>
                          <w:divBdr>
                            <w:top w:val="none" w:sz="0" w:space="0" w:color="auto"/>
                            <w:left w:val="none" w:sz="0" w:space="0" w:color="auto"/>
                            <w:bottom w:val="none" w:sz="0" w:space="0" w:color="auto"/>
                            <w:right w:val="none" w:sz="0" w:space="0" w:color="auto"/>
                          </w:divBdr>
                          <w:divsChild>
                            <w:div w:id="1740202586">
                              <w:marLeft w:val="0"/>
                              <w:marRight w:val="0"/>
                              <w:marTop w:val="100"/>
                              <w:marBottom w:val="100"/>
                              <w:divBdr>
                                <w:top w:val="none" w:sz="0" w:space="0" w:color="auto"/>
                                <w:left w:val="none" w:sz="0" w:space="0" w:color="auto"/>
                                <w:bottom w:val="none" w:sz="0" w:space="0" w:color="auto"/>
                                <w:right w:val="none" w:sz="0" w:space="0" w:color="auto"/>
                              </w:divBdr>
                            </w:div>
                            <w:div w:id="943877672">
                              <w:marLeft w:val="0"/>
                              <w:marRight w:val="0"/>
                              <w:marTop w:val="100"/>
                              <w:marBottom w:val="100"/>
                              <w:divBdr>
                                <w:top w:val="none" w:sz="0" w:space="0" w:color="auto"/>
                                <w:left w:val="none" w:sz="0" w:space="0" w:color="auto"/>
                                <w:bottom w:val="none" w:sz="0" w:space="0" w:color="auto"/>
                                <w:right w:val="none" w:sz="0" w:space="0" w:color="auto"/>
                              </w:divBdr>
                            </w:div>
                            <w:div w:id="318114500">
                              <w:marLeft w:val="0"/>
                              <w:marRight w:val="0"/>
                              <w:marTop w:val="100"/>
                              <w:marBottom w:val="100"/>
                              <w:divBdr>
                                <w:top w:val="none" w:sz="0" w:space="0" w:color="auto"/>
                                <w:left w:val="none" w:sz="0" w:space="0" w:color="auto"/>
                                <w:bottom w:val="none" w:sz="0" w:space="0" w:color="auto"/>
                                <w:right w:val="none" w:sz="0" w:space="0" w:color="auto"/>
                              </w:divBdr>
                            </w:div>
                            <w:div w:id="314186556">
                              <w:marLeft w:val="0"/>
                              <w:marRight w:val="0"/>
                              <w:marTop w:val="0"/>
                              <w:marBottom w:val="0"/>
                              <w:divBdr>
                                <w:top w:val="none" w:sz="0" w:space="0" w:color="auto"/>
                                <w:left w:val="none" w:sz="0" w:space="0" w:color="auto"/>
                                <w:bottom w:val="none" w:sz="0" w:space="0" w:color="auto"/>
                                <w:right w:val="none" w:sz="0" w:space="0" w:color="auto"/>
                              </w:divBdr>
                            </w:div>
                            <w:div w:id="1692687214">
                              <w:marLeft w:val="0"/>
                              <w:marRight w:val="0"/>
                              <w:marTop w:val="240"/>
                              <w:marBottom w:val="240"/>
                              <w:divBdr>
                                <w:top w:val="none" w:sz="0" w:space="0" w:color="auto"/>
                                <w:left w:val="none" w:sz="0" w:space="0" w:color="auto"/>
                                <w:bottom w:val="none" w:sz="0" w:space="0" w:color="auto"/>
                                <w:right w:val="none" w:sz="0" w:space="0" w:color="auto"/>
                              </w:divBdr>
                            </w:div>
                            <w:div w:id="1383290913">
                              <w:marLeft w:val="0"/>
                              <w:marRight w:val="0"/>
                              <w:marTop w:val="100"/>
                              <w:marBottom w:val="100"/>
                              <w:divBdr>
                                <w:top w:val="none" w:sz="0" w:space="0" w:color="auto"/>
                                <w:left w:val="none" w:sz="0" w:space="0" w:color="auto"/>
                                <w:bottom w:val="none" w:sz="0" w:space="0" w:color="auto"/>
                                <w:right w:val="none" w:sz="0" w:space="0" w:color="auto"/>
                              </w:divBdr>
                              <w:divsChild>
                                <w:div w:id="1430738108">
                                  <w:marLeft w:val="0"/>
                                  <w:marRight w:val="0"/>
                                  <w:marTop w:val="0"/>
                                  <w:marBottom w:val="0"/>
                                  <w:divBdr>
                                    <w:top w:val="none" w:sz="0" w:space="0" w:color="auto"/>
                                    <w:left w:val="none" w:sz="0" w:space="0" w:color="auto"/>
                                    <w:bottom w:val="none" w:sz="0" w:space="0" w:color="auto"/>
                                    <w:right w:val="none" w:sz="0" w:space="0" w:color="auto"/>
                                  </w:divBdr>
                                  <w:divsChild>
                                    <w:div w:id="353656837">
                                      <w:marLeft w:val="0"/>
                                      <w:marRight w:val="0"/>
                                      <w:marTop w:val="0"/>
                                      <w:marBottom w:val="0"/>
                                      <w:divBdr>
                                        <w:top w:val="none" w:sz="0" w:space="0" w:color="auto"/>
                                        <w:left w:val="none" w:sz="0" w:space="0" w:color="auto"/>
                                        <w:bottom w:val="none" w:sz="0" w:space="0" w:color="auto"/>
                                        <w:right w:val="none" w:sz="0" w:space="0" w:color="auto"/>
                                      </w:divBdr>
                                      <w:divsChild>
                                        <w:div w:id="63838614">
                                          <w:marLeft w:val="0"/>
                                          <w:marRight w:val="0"/>
                                          <w:marTop w:val="0"/>
                                          <w:marBottom w:val="0"/>
                                          <w:divBdr>
                                            <w:top w:val="single" w:sz="2" w:space="0" w:color="DFDFDF"/>
                                            <w:left w:val="single" w:sz="2" w:space="0" w:color="DFDFDF"/>
                                            <w:bottom w:val="single" w:sz="2" w:space="0" w:color="DFDFDF"/>
                                            <w:right w:val="single" w:sz="2" w:space="0" w:color="DFDFDF"/>
                                          </w:divBdr>
                                          <w:divsChild>
                                            <w:div w:id="1063793905">
                                              <w:marLeft w:val="0"/>
                                              <w:marRight w:val="0"/>
                                              <w:marTop w:val="0"/>
                                              <w:marBottom w:val="0"/>
                                              <w:divBdr>
                                                <w:top w:val="none" w:sz="0" w:space="0" w:color="auto"/>
                                                <w:left w:val="none" w:sz="0" w:space="0" w:color="auto"/>
                                                <w:bottom w:val="none" w:sz="0" w:space="0" w:color="auto"/>
                                                <w:right w:val="none" w:sz="0" w:space="0" w:color="auto"/>
                                              </w:divBdr>
                                              <w:divsChild>
                                                <w:div w:id="402266696">
                                                  <w:marLeft w:val="0"/>
                                                  <w:marRight w:val="0"/>
                                                  <w:marTop w:val="0"/>
                                                  <w:marBottom w:val="0"/>
                                                  <w:divBdr>
                                                    <w:top w:val="none" w:sz="0" w:space="0" w:color="auto"/>
                                                    <w:left w:val="none" w:sz="0" w:space="0" w:color="auto"/>
                                                    <w:bottom w:val="none" w:sz="0" w:space="0" w:color="auto"/>
                                                    <w:right w:val="none" w:sz="0" w:space="0" w:color="auto"/>
                                                  </w:divBdr>
                                                  <w:divsChild>
                                                    <w:div w:id="1034814015">
                                                      <w:marLeft w:val="0"/>
                                                      <w:marRight w:val="0"/>
                                                      <w:marTop w:val="0"/>
                                                      <w:marBottom w:val="0"/>
                                                      <w:divBdr>
                                                        <w:top w:val="none" w:sz="0" w:space="0" w:color="auto"/>
                                                        <w:left w:val="none" w:sz="0" w:space="0" w:color="auto"/>
                                                        <w:bottom w:val="none" w:sz="0" w:space="0" w:color="auto"/>
                                                        <w:right w:val="none" w:sz="0" w:space="0" w:color="auto"/>
                                                      </w:divBdr>
                                                    </w:div>
                                                    <w:div w:id="1172258287">
                                                      <w:marLeft w:val="0"/>
                                                      <w:marRight w:val="25"/>
                                                      <w:marTop w:val="0"/>
                                                      <w:marBottom w:val="0"/>
                                                      <w:divBdr>
                                                        <w:top w:val="none" w:sz="0" w:space="0" w:color="auto"/>
                                                        <w:left w:val="none" w:sz="0" w:space="0" w:color="auto"/>
                                                        <w:bottom w:val="none" w:sz="0" w:space="0" w:color="auto"/>
                                                        <w:right w:val="none" w:sz="0" w:space="0" w:color="auto"/>
                                                      </w:divBdr>
                                                    </w:div>
                                                  </w:divsChild>
                                                </w:div>
                                              </w:divsChild>
                                            </w:div>
                                            <w:div w:id="718012526">
                                              <w:marLeft w:val="-158"/>
                                              <w:marRight w:val="0"/>
                                              <w:marTop w:val="0"/>
                                              <w:marBottom w:val="0"/>
                                              <w:divBdr>
                                                <w:top w:val="none" w:sz="0" w:space="0" w:color="auto"/>
                                                <w:left w:val="none" w:sz="0" w:space="0" w:color="auto"/>
                                                <w:bottom w:val="none" w:sz="0" w:space="0" w:color="auto"/>
                                                <w:right w:val="none" w:sz="0" w:space="0" w:color="auto"/>
                                              </w:divBdr>
                                              <w:divsChild>
                                                <w:div w:id="928124693">
                                                  <w:marLeft w:val="0"/>
                                                  <w:marRight w:val="0"/>
                                                  <w:marTop w:val="0"/>
                                                  <w:marBottom w:val="38"/>
                                                  <w:divBdr>
                                                    <w:top w:val="single" w:sz="2" w:space="0" w:color="A9A9A9"/>
                                                    <w:left w:val="single" w:sz="2" w:space="0" w:color="A9A9A9"/>
                                                    <w:bottom w:val="single" w:sz="2" w:space="0" w:color="A9A9A9"/>
                                                    <w:right w:val="single" w:sz="2" w:space="0" w:color="A9A9A9"/>
                                                  </w:divBdr>
                                                  <w:divsChild>
                                                    <w:div w:id="834031563">
                                                      <w:marLeft w:val="0"/>
                                                      <w:marRight w:val="0"/>
                                                      <w:marTop w:val="0"/>
                                                      <w:marBottom w:val="0"/>
                                                      <w:divBdr>
                                                        <w:top w:val="none" w:sz="0" w:space="0" w:color="auto"/>
                                                        <w:left w:val="none" w:sz="0" w:space="0" w:color="auto"/>
                                                        <w:bottom w:val="none" w:sz="0" w:space="0" w:color="auto"/>
                                                        <w:right w:val="none" w:sz="0" w:space="0" w:color="auto"/>
                                                      </w:divBdr>
                                                      <w:divsChild>
                                                        <w:div w:id="230621601">
                                                          <w:marLeft w:val="161"/>
                                                          <w:marRight w:val="0"/>
                                                          <w:marTop w:val="0"/>
                                                          <w:marBottom w:val="161"/>
                                                          <w:divBdr>
                                                            <w:top w:val="none" w:sz="0" w:space="0" w:color="auto"/>
                                                            <w:left w:val="none" w:sz="0" w:space="0" w:color="auto"/>
                                                            <w:bottom w:val="none" w:sz="0" w:space="0" w:color="auto"/>
                                                            <w:right w:val="none" w:sz="0" w:space="0" w:color="auto"/>
                                                          </w:divBdr>
                                                        </w:div>
                                                        <w:div w:id="208692675">
                                                          <w:marLeft w:val="161"/>
                                                          <w:marRight w:val="0"/>
                                                          <w:marTop w:val="0"/>
                                                          <w:marBottom w:val="161"/>
                                                          <w:divBdr>
                                                            <w:top w:val="none" w:sz="0" w:space="0" w:color="auto"/>
                                                            <w:left w:val="none" w:sz="0" w:space="0" w:color="auto"/>
                                                            <w:bottom w:val="none" w:sz="0" w:space="0" w:color="auto"/>
                                                            <w:right w:val="none" w:sz="0" w:space="0" w:color="auto"/>
                                                          </w:divBdr>
                                                        </w:div>
                                                        <w:div w:id="426736001">
                                                          <w:marLeft w:val="161"/>
                                                          <w:marRight w:val="0"/>
                                                          <w:marTop w:val="0"/>
                                                          <w:marBottom w:val="161"/>
                                                          <w:divBdr>
                                                            <w:top w:val="none" w:sz="0" w:space="0" w:color="auto"/>
                                                            <w:left w:val="none" w:sz="0" w:space="0" w:color="auto"/>
                                                            <w:bottom w:val="none" w:sz="0" w:space="0" w:color="auto"/>
                                                            <w:right w:val="none" w:sz="0" w:space="0" w:color="auto"/>
                                                          </w:divBdr>
                                                        </w:div>
                                                        <w:div w:id="1954088727">
                                                          <w:marLeft w:val="161"/>
                                                          <w:marRight w:val="0"/>
                                                          <w:marTop w:val="0"/>
                                                          <w:marBottom w:val="161"/>
                                                          <w:divBdr>
                                                            <w:top w:val="none" w:sz="0" w:space="0" w:color="auto"/>
                                                            <w:left w:val="none" w:sz="0" w:space="0" w:color="auto"/>
                                                            <w:bottom w:val="none" w:sz="0" w:space="0" w:color="auto"/>
                                                            <w:right w:val="none" w:sz="0" w:space="0" w:color="auto"/>
                                                          </w:divBdr>
                                                        </w:div>
                                                        <w:div w:id="255360469">
                                                          <w:marLeft w:val="161"/>
                                                          <w:marRight w:val="0"/>
                                                          <w:marTop w:val="0"/>
                                                          <w:marBottom w:val="161"/>
                                                          <w:divBdr>
                                                            <w:top w:val="none" w:sz="0" w:space="0" w:color="auto"/>
                                                            <w:left w:val="none" w:sz="0" w:space="0" w:color="auto"/>
                                                            <w:bottom w:val="none" w:sz="0" w:space="0" w:color="auto"/>
                                                            <w:right w:val="none" w:sz="0" w:space="0" w:color="auto"/>
                                                          </w:divBdr>
                                                        </w:div>
                                                        <w:div w:id="1959027370">
                                                          <w:marLeft w:val="161"/>
                                                          <w:marRight w:val="0"/>
                                                          <w:marTop w:val="0"/>
                                                          <w:marBottom w:val="161"/>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4287798">
                          <w:marLeft w:val="0"/>
                          <w:marRight w:val="0"/>
                          <w:marTop w:val="0"/>
                          <w:marBottom w:val="125"/>
                          <w:divBdr>
                            <w:top w:val="none" w:sz="0" w:space="0" w:color="auto"/>
                            <w:left w:val="none" w:sz="0" w:space="0" w:color="auto"/>
                            <w:bottom w:val="none" w:sz="0" w:space="0" w:color="auto"/>
                            <w:right w:val="none" w:sz="0" w:space="0" w:color="auto"/>
                          </w:divBdr>
                          <w:divsChild>
                            <w:div w:id="2143421969">
                              <w:marLeft w:val="0"/>
                              <w:marRight w:val="0"/>
                              <w:marTop w:val="0"/>
                              <w:marBottom w:val="0"/>
                              <w:divBdr>
                                <w:top w:val="none" w:sz="0" w:space="0" w:color="auto"/>
                                <w:left w:val="none" w:sz="0" w:space="0" w:color="auto"/>
                                <w:bottom w:val="none" w:sz="0" w:space="0" w:color="auto"/>
                                <w:right w:val="none" w:sz="0" w:space="0" w:color="auto"/>
                              </w:divBdr>
                              <w:divsChild>
                                <w:div w:id="1489245279">
                                  <w:marLeft w:val="0"/>
                                  <w:marRight w:val="0"/>
                                  <w:marTop w:val="125"/>
                                  <w:marBottom w:val="0"/>
                                  <w:divBdr>
                                    <w:top w:val="single" w:sz="4" w:space="13" w:color="CCCCCC"/>
                                    <w:left w:val="single" w:sz="4" w:space="13" w:color="CCCCCC"/>
                                    <w:bottom w:val="single" w:sz="4" w:space="13" w:color="CCCCCC"/>
                                    <w:right w:val="single" w:sz="4" w:space="13" w:color="CCCCCC"/>
                                  </w:divBdr>
                                </w:div>
                              </w:divsChild>
                            </w:div>
                          </w:divsChild>
                        </w:div>
                        <w:div w:id="946498111">
                          <w:marLeft w:val="0"/>
                          <w:marRight w:val="0"/>
                          <w:marTop w:val="0"/>
                          <w:marBottom w:val="125"/>
                          <w:divBdr>
                            <w:top w:val="single" w:sz="4" w:space="13" w:color="CCCCCC"/>
                            <w:left w:val="single" w:sz="4" w:space="13" w:color="CCCCCC"/>
                            <w:bottom w:val="single" w:sz="4" w:space="13" w:color="CCCCCC"/>
                            <w:right w:val="single" w:sz="4" w:space="13" w:color="CCCCCC"/>
                          </w:divBdr>
                          <w:divsChild>
                            <w:div w:id="1917474396">
                              <w:marLeft w:val="0"/>
                              <w:marRight w:val="0"/>
                              <w:marTop w:val="100"/>
                              <w:marBottom w:val="100"/>
                              <w:divBdr>
                                <w:top w:val="none" w:sz="0" w:space="0" w:color="auto"/>
                                <w:left w:val="none" w:sz="0" w:space="0" w:color="auto"/>
                                <w:bottom w:val="none" w:sz="0" w:space="0" w:color="auto"/>
                                <w:right w:val="none" w:sz="0" w:space="0" w:color="auto"/>
                              </w:divBdr>
                              <w:divsChild>
                                <w:div w:id="266036904">
                                  <w:marLeft w:val="0"/>
                                  <w:marRight w:val="0"/>
                                  <w:marTop w:val="0"/>
                                  <w:marBottom w:val="0"/>
                                  <w:divBdr>
                                    <w:top w:val="none" w:sz="0" w:space="0" w:color="auto"/>
                                    <w:left w:val="none" w:sz="0" w:space="0" w:color="auto"/>
                                    <w:bottom w:val="none" w:sz="0" w:space="0" w:color="auto"/>
                                    <w:right w:val="none" w:sz="0" w:space="0" w:color="auto"/>
                                  </w:divBdr>
                                  <w:divsChild>
                                    <w:div w:id="1666324015">
                                      <w:marLeft w:val="0"/>
                                      <w:marRight w:val="0"/>
                                      <w:marTop w:val="0"/>
                                      <w:marBottom w:val="0"/>
                                      <w:divBdr>
                                        <w:top w:val="none" w:sz="0" w:space="0" w:color="auto"/>
                                        <w:left w:val="none" w:sz="0" w:space="0" w:color="auto"/>
                                        <w:bottom w:val="none" w:sz="0" w:space="0" w:color="auto"/>
                                        <w:right w:val="none" w:sz="0" w:space="0" w:color="auto"/>
                                      </w:divBdr>
                                      <w:divsChild>
                                        <w:div w:id="1229540517">
                                          <w:marLeft w:val="0"/>
                                          <w:marRight w:val="0"/>
                                          <w:marTop w:val="0"/>
                                          <w:marBottom w:val="0"/>
                                          <w:divBdr>
                                            <w:top w:val="single" w:sz="2" w:space="0" w:color="DFDFDF"/>
                                            <w:left w:val="single" w:sz="2" w:space="0" w:color="DFDFDF"/>
                                            <w:bottom w:val="single" w:sz="2" w:space="0" w:color="DFDFDF"/>
                                            <w:right w:val="single" w:sz="2" w:space="0" w:color="DFDFDF"/>
                                          </w:divBdr>
                                          <w:divsChild>
                                            <w:div w:id="612203309">
                                              <w:marLeft w:val="0"/>
                                              <w:marRight w:val="0"/>
                                              <w:marTop w:val="0"/>
                                              <w:marBottom w:val="0"/>
                                              <w:divBdr>
                                                <w:top w:val="none" w:sz="0" w:space="0" w:color="auto"/>
                                                <w:left w:val="none" w:sz="0" w:space="0" w:color="auto"/>
                                                <w:bottom w:val="none" w:sz="0" w:space="0" w:color="auto"/>
                                                <w:right w:val="none" w:sz="0" w:space="0" w:color="auto"/>
                                              </w:divBdr>
                                              <w:divsChild>
                                                <w:div w:id="873035732">
                                                  <w:marLeft w:val="0"/>
                                                  <w:marRight w:val="0"/>
                                                  <w:marTop w:val="0"/>
                                                  <w:marBottom w:val="0"/>
                                                  <w:divBdr>
                                                    <w:top w:val="none" w:sz="0" w:space="0" w:color="auto"/>
                                                    <w:left w:val="none" w:sz="0" w:space="0" w:color="auto"/>
                                                    <w:bottom w:val="none" w:sz="0" w:space="0" w:color="auto"/>
                                                    <w:right w:val="none" w:sz="0" w:space="0" w:color="auto"/>
                                                  </w:divBdr>
                                                  <w:divsChild>
                                                    <w:div w:id="65753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71510">
                                              <w:marLeft w:val="-67"/>
                                              <w:marRight w:val="0"/>
                                              <w:marTop w:val="0"/>
                                              <w:marBottom w:val="0"/>
                                              <w:divBdr>
                                                <w:top w:val="none" w:sz="0" w:space="0" w:color="auto"/>
                                                <w:left w:val="none" w:sz="0" w:space="0" w:color="auto"/>
                                                <w:bottom w:val="none" w:sz="0" w:space="0" w:color="auto"/>
                                                <w:right w:val="none" w:sz="0" w:space="0" w:color="auto"/>
                                              </w:divBdr>
                                              <w:divsChild>
                                                <w:div w:id="1585994191">
                                                  <w:marLeft w:val="0"/>
                                                  <w:marRight w:val="0"/>
                                                  <w:marTop w:val="0"/>
                                                  <w:marBottom w:val="0"/>
                                                  <w:divBdr>
                                                    <w:top w:val="single" w:sz="2" w:space="0" w:color="A9A9A9"/>
                                                    <w:left w:val="single" w:sz="2" w:space="0" w:color="A9A9A9"/>
                                                    <w:bottom w:val="single" w:sz="2" w:space="0" w:color="A9A9A9"/>
                                                    <w:right w:val="single" w:sz="2" w:space="0" w:color="A9A9A9"/>
                                                  </w:divBdr>
                                                  <w:divsChild>
                                                    <w:div w:id="2051876852">
                                                      <w:marLeft w:val="0"/>
                                                      <w:marRight w:val="0"/>
                                                      <w:marTop w:val="0"/>
                                                      <w:marBottom w:val="0"/>
                                                      <w:divBdr>
                                                        <w:top w:val="none" w:sz="0" w:space="0" w:color="auto"/>
                                                        <w:left w:val="none" w:sz="0" w:space="0" w:color="auto"/>
                                                        <w:bottom w:val="none" w:sz="0" w:space="0" w:color="auto"/>
                                                        <w:right w:val="none" w:sz="0" w:space="0" w:color="auto"/>
                                                      </w:divBdr>
                                                      <w:divsChild>
                                                        <w:div w:id="147600453">
                                                          <w:marLeft w:val="68"/>
                                                          <w:marRight w:val="0"/>
                                                          <w:marTop w:val="0"/>
                                                          <w:marBottom w:val="125"/>
                                                          <w:divBdr>
                                                            <w:top w:val="none" w:sz="0" w:space="0" w:color="auto"/>
                                                            <w:left w:val="none" w:sz="0" w:space="0" w:color="auto"/>
                                                            <w:bottom w:val="none" w:sz="0" w:space="0" w:color="auto"/>
                                                            <w:right w:val="none" w:sz="0" w:space="0" w:color="auto"/>
                                                          </w:divBdr>
                                                        </w:div>
                                                        <w:div w:id="1146628267">
                                                          <w:marLeft w:val="68"/>
                                                          <w:marRight w:val="0"/>
                                                          <w:marTop w:val="0"/>
                                                          <w:marBottom w:val="125"/>
                                                          <w:divBdr>
                                                            <w:top w:val="none" w:sz="0" w:space="0" w:color="auto"/>
                                                            <w:left w:val="none" w:sz="0" w:space="0" w:color="auto"/>
                                                            <w:bottom w:val="none" w:sz="0" w:space="0" w:color="auto"/>
                                                            <w:right w:val="none" w:sz="0" w:space="0" w:color="auto"/>
                                                          </w:divBdr>
                                                        </w:div>
                                                        <w:div w:id="1218782578">
                                                          <w:marLeft w:val="68"/>
                                                          <w:marRight w:val="0"/>
                                                          <w:marTop w:val="0"/>
                                                          <w:marBottom w:val="125"/>
                                                          <w:divBdr>
                                                            <w:top w:val="none" w:sz="0" w:space="0" w:color="auto"/>
                                                            <w:left w:val="none" w:sz="0" w:space="0" w:color="auto"/>
                                                            <w:bottom w:val="none" w:sz="0" w:space="0" w:color="auto"/>
                                                            <w:right w:val="none" w:sz="0" w:space="0" w:color="auto"/>
                                                          </w:divBdr>
                                                        </w:div>
                                                        <w:div w:id="270824935">
                                                          <w:marLeft w:val="68"/>
                                                          <w:marRight w:val="0"/>
                                                          <w:marTop w:val="0"/>
                                                          <w:marBottom w:val="125"/>
                                                          <w:divBdr>
                                                            <w:top w:val="none" w:sz="0" w:space="0" w:color="auto"/>
                                                            <w:left w:val="none" w:sz="0" w:space="0" w:color="auto"/>
                                                            <w:bottom w:val="none" w:sz="0" w:space="0" w:color="auto"/>
                                                            <w:right w:val="none" w:sz="0" w:space="0" w:color="auto"/>
                                                          </w:divBdr>
                                                        </w:div>
                                                        <w:div w:id="1183326474">
                                                          <w:marLeft w:val="68"/>
                                                          <w:marRight w:val="0"/>
                                                          <w:marTop w:val="0"/>
                                                          <w:marBottom w:val="125"/>
                                                          <w:divBdr>
                                                            <w:top w:val="none" w:sz="0" w:space="0" w:color="auto"/>
                                                            <w:left w:val="none" w:sz="0" w:space="0" w:color="auto"/>
                                                            <w:bottom w:val="none" w:sz="0" w:space="0" w:color="auto"/>
                                                            <w:right w:val="none" w:sz="0" w:space="0" w:color="auto"/>
                                                          </w:divBdr>
                                                        </w:div>
                                                        <w:div w:id="224411722">
                                                          <w:marLeft w:val="68"/>
                                                          <w:marRight w:val="0"/>
                                                          <w:marTop w:val="0"/>
                                                          <w:marBottom w:val="125"/>
                                                          <w:divBdr>
                                                            <w:top w:val="none" w:sz="0" w:space="0" w:color="auto"/>
                                                            <w:left w:val="none" w:sz="0" w:space="0" w:color="auto"/>
                                                            <w:bottom w:val="none" w:sz="0" w:space="0" w:color="auto"/>
                                                            <w:right w:val="none" w:sz="0" w:space="0" w:color="auto"/>
                                                          </w:divBdr>
                                                        </w:div>
                                                      </w:divsChild>
                                                    </w:div>
                                                  </w:divsChild>
                                                </w:div>
                                              </w:divsChild>
                                            </w:div>
                                            <w:div w:id="1800222939">
                                              <w:marLeft w:val="0"/>
                                              <w:marRight w:val="0"/>
                                              <w:marTop w:val="0"/>
                                              <w:marBottom w:val="0"/>
                                              <w:divBdr>
                                                <w:top w:val="none" w:sz="0" w:space="0" w:color="auto"/>
                                                <w:left w:val="none" w:sz="0" w:space="0" w:color="auto"/>
                                                <w:bottom w:val="none" w:sz="0" w:space="0" w:color="auto"/>
                                                <w:right w:val="none" w:sz="0" w:space="0" w:color="auto"/>
                                              </w:divBdr>
                                              <w:divsChild>
                                                <w:div w:id="171869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8235501">
                          <w:marLeft w:val="0"/>
                          <w:marRight w:val="0"/>
                          <w:marTop w:val="0"/>
                          <w:marBottom w:val="125"/>
                          <w:divBdr>
                            <w:top w:val="none" w:sz="0" w:space="0" w:color="auto"/>
                            <w:left w:val="none" w:sz="0" w:space="0" w:color="auto"/>
                            <w:bottom w:val="none" w:sz="0" w:space="0" w:color="auto"/>
                            <w:right w:val="none" w:sz="0" w:space="0" w:color="auto"/>
                          </w:divBdr>
                          <w:divsChild>
                            <w:div w:id="1431394698">
                              <w:marLeft w:val="0"/>
                              <w:marRight w:val="0"/>
                              <w:marTop w:val="0"/>
                              <w:marBottom w:val="125"/>
                              <w:divBdr>
                                <w:top w:val="none" w:sz="0" w:space="0" w:color="auto"/>
                                <w:left w:val="none" w:sz="0" w:space="0" w:color="auto"/>
                                <w:bottom w:val="none" w:sz="0" w:space="0" w:color="auto"/>
                                <w:right w:val="none" w:sz="0" w:space="0" w:color="auto"/>
                              </w:divBdr>
                              <w:divsChild>
                                <w:div w:id="112481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0927232">
                      <w:marLeft w:val="0"/>
                      <w:marRight w:val="0"/>
                      <w:marTop w:val="0"/>
                      <w:marBottom w:val="125"/>
                      <w:divBdr>
                        <w:top w:val="single" w:sz="4" w:space="9" w:color="CCCCCC"/>
                        <w:left w:val="single" w:sz="4" w:space="9" w:color="CCCCCC"/>
                        <w:bottom w:val="single" w:sz="4" w:space="9" w:color="CCCCCC"/>
                        <w:right w:val="single" w:sz="4" w:space="9" w:color="CCCCCC"/>
                      </w:divBdr>
                      <w:divsChild>
                        <w:div w:id="2133788225">
                          <w:marLeft w:val="0"/>
                          <w:marRight w:val="0"/>
                          <w:marTop w:val="0"/>
                          <w:marBottom w:val="0"/>
                          <w:divBdr>
                            <w:top w:val="none" w:sz="0" w:space="0" w:color="auto"/>
                            <w:left w:val="none" w:sz="0" w:space="0" w:color="auto"/>
                            <w:bottom w:val="none" w:sz="0" w:space="0" w:color="auto"/>
                            <w:right w:val="none" w:sz="0" w:space="0" w:color="auto"/>
                          </w:divBdr>
                        </w:div>
                      </w:divsChild>
                    </w:div>
                    <w:div w:id="683434623">
                      <w:marLeft w:val="0"/>
                      <w:marRight w:val="0"/>
                      <w:marTop w:val="0"/>
                      <w:marBottom w:val="125"/>
                      <w:divBdr>
                        <w:top w:val="single" w:sz="4" w:space="9" w:color="CCCCCC"/>
                        <w:left w:val="single" w:sz="4" w:space="9" w:color="CCCCCC"/>
                        <w:bottom w:val="single" w:sz="4" w:space="9" w:color="CCCCCC"/>
                        <w:right w:val="single" w:sz="4" w:space="9" w:color="CCCCCC"/>
                      </w:divBdr>
                      <w:divsChild>
                        <w:div w:id="102439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973871">
          <w:marLeft w:val="0"/>
          <w:marRight w:val="0"/>
          <w:marTop w:val="0"/>
          <w:marBottom w:val="0"/>
          <w:divBdr>
            <w:top w:val="none" w:sz="0" w:space="0" w:color="auto"/>
            <w:left w:val="none" w:sz="0" w:space="0" w:color="auto"/>
            <w:bottom w:val="none" w:sz="0" w:space="0" w:color="auto"/>
            <w:right w:val="none" w:sz="0" w:space="0" w:color="auto"/>
          </w:divBdr>
          <w:divsChild>
            <w:div w:id="1789083092">
              <w:marLeft w:val="0"/>
              <w:marRight w:val="0"/>
              <w:marTop w:val="0"/>
              <w:marBottom w:val="0"/>
              <w:divBdr>
                <w:top w:val="none" w:sz="0" w:space="0" w:color="auto"/>
                <w:left w:val="none" w:sz="0" w:space="0" w:color="auto"/>
                <w:bottom w:val="none" w:sz="0" w:space="0" w:color="auto"/>
                <w:right w:val="none" w:sz="0" w:space="0" w:color="auto"/>
              </w:divBdr>
              <w:divsChild>
                <w:div w:id="254092587">
                  <w:marLeft w:val="0"/>
                  <w:marRight w:val="0"/>
                  <w:marTop w:val="0"/>
                  <w:marBottom w:val="0"/>
                  <w:divBdr>
                    <w:top w:val="none" w:sz="0" w:space="0" w:color="auto"/>
                    <w:left w:val="none" w:sz="0" w:space="0" w:color="auto"/>
                    <w:bottom w:val="none" w:sz="0" w:space="0" w:color="auto"/>
                    <w:right w:val="none" w:sz="0" w:space="0" w:color="auto"/>
                  </w:divBdr>
                  <w:divsChild>
                    <w:div w:id="92090642">
                      <w:marLeft w:val="0"/>
                      <w:marRight w:val="0"/>
                      <w:marTop w:val="0"/>
                      <w:marBottom w:val="0"/>
                      <w:divBdr>
                        <w:top w:val="none" w:sz="0" w:space="0" w:color="auto"/>
                        <w:left w:val="none" w:sz="0" w:space="0" w:color="auto"/>
                        <w:bottom w:val="none" w:sz="0" w:space="0" w:color="auto"/>
                        <w:right w:val="none" w:sz="0" w:space="0" w:color="auto"/>
                      </w:divBdr>
                      <w:divsChild>
                        <w:div w:id="1780946929">
                          <w:marLeft w:val="0"/>
                          <w:marRight w:val="0"/>
                          <w:marTop w:val="0"/>
                          <w:marBottom w:val="0"/>
                          <w:divBdr>
                            <w:top w:val="single" w:sz="2" w:space="0" w:color="DFDFDF"/>
                            <w:left w:val="single" w:sz="2" w:space="0" w:color="DFDFDF"/>
                            <w:bottom w:val="single" w:sz="2" w:space="0" w:color="DFDFDF"/>
                            <w:right w:val="single" w:sz="2" w:space="0" w:color="DFDFDF"/>
                          </w:divBdr>
                          <w:divsChild>
                            <w:div w:id="2120372189">
                              <w:marLeft w:val="-98"/>
                              <w:marRight w:val="0"/>
                              <w:marTop w:val="0"/>
                              <w:marBottom w:val="0"/>
                              <w:divBdr>
                                <w:top w:val="none" w:sz="0" w:space="0" w:color="auto"/>
                                <w:left w:val="none" w:sz="0" w:space="0" w:color="auto"/>
                                <w:bottom w:val="none" w:sz="0" w:space="0" w:color="auto"/>
                                <w:right w:val="none" w:sz="0" w:space="0" w:color="auto"/>
                              </w:divBdr>
                              <w:divsChild>
                                <w:div w:id="698050827">
                                  <w:marLeft w:val="0"/>
                                  <w:marRight w:val="0"/>
                                  <w:marTop w:val="0"/>
                                  <w:marBottom w:val="0"/>
                                  <w:divBdr>
                                    <w:top w:val="single" w:sz="2" w:space="0" w:color="A9A9A9"/>
                                    <w:left w:val="single" w:sz="2" w:space="0" w:color="A9A9A9"/>
                                    <w:bottom w:val="single" w:sz="2" w:space="0" w:color="A9A9A9"/>
                                    <w:right w:val="single" w:sz="2" w:space="0" w:color="A9A9A9"/>
                                  </w:divBdr>
                                  <w:divsChild>
                                    <w:div w:id="1019967938">
                                      <w:marLeft w:val="0"/>
                                      <w:marRight w:val="0"/>
                                      <w:marTop w:val="0"/>
                                      <w:marBottom w:val="0"/>
                                      <w:divBdr>
                                        <w:top w:val="none" w:sz="0" w:space="0" w:color="auto"/>
                                        <w:left w:val="none" w:sz="0" w:space="0" w:color="auto"/>
                                        <w:bottom w:val="none" w:sz="0" w:space="0" w:color="auto"/>
                                        <w:right w:val="none" w:sz="0" w:space="0" w:color="auto"/>
                                      </w:divBdr>
                                      <w:divsChild>
                                        <w:div w:id="1546064905">
                                          <w:marLeft w:val="100"/>
                                          <w:marRight w:val="0"/>
                                          <w:marTop w:val="0"/>
                                          <w:marBottom w:val="125"/>
                                          <w:divBdr>
                                            <w:top w:val="single" w:sz="2" w:space="0" w:color="E4E4E4"/>
                                            <w:left w:val="single" w:sz="2" w:space="0" w:color="E4E4E4"/>
                                            <w:bottom w:val="single" w:sz="2" w:space="0" w:color="E4E4E4"/>
                                            <w:right w:val="single" w:sz="2" w:space="0" w:color="E4E4E4"/>
                                          </w:divBdr>
                                          <w:divsChild>
                                            <w:div w:id="924458469">
                                              <w:marLeft w:val="0"/>
                                              <w:marRight w:val="0"/>
                                              <w:marTop w:val="0"/>
                                              <w:marBottom w:val="0"/>
                                              <w:divBdr>
                                                <w:top w:val="none" w:sz="0" w:space="0" w:color="auto"/>
                                                <w:left w:val="none" w:sz="0" w:space="0" w:color="auto"/>
                                                <w:bottom w:val="none" w:sz="0" w:space="0" w:color="auto"/>
                                                <w:right w:val="none" w:sz="0" w:space="0" w:color="auto"/>
                                              </w:divBdr>
                                            </w:div>
                                          </w:divsChild>
                                        </w:div>
                                        <w:div w:id="797526492">
                                          <w:marLeft w:val="100"/>
                                          <w:marRight w:val="0"/>
                                          <w:marTop w:val="0"/>
                                          <w:marBottom w:val="125"/>
                                          <w:divBdr>
                                            <w:top w:val="single" w:sz="2" w:space="0" w:color="E4E4E4"/>
                                            <w:left w:val="single" w:sz="2" w:space="0" w:color="E4E4E4"/>
                                            <w:bottom w:val="single" w:sz="2" w:space="0" w:color="E4E4E4"/>
                                            <w:right w:val="single" w:sz="2" w:space="0" w:color="E4E4E4"/>
                                          </w:divBdr>
                                          <w:divsChild>
                                            <w:div w:id="738670114">
                                              <w:marLeft w:val="0"/>
                                              <w:marRight w:val="0"/>
                                              <w:marTop w:val="0"/>
                                              <w:marBottom w:val="0"/>
                                              <w:divBdr>
                                                <w:top w:val="none" w:sz="0" w:space="0" w:color="auto"/>
                                                <w:left w:val="none" w:sz="0" w:space="0" w:color="auto"/>
                                                <w:bottom w:val="none" w:sz="0" w:space="0" w:color="auto"/>
                                                <w:right w:val="none" w:sz="0" w:space="0" w:color="auto"/>
                                              </w:divBdr>
                                            </w:div>
                                            <w:div w:id="1115367571">
                                              <w:marLeft w:val="0"/>
                                              <w:marRight w:val="0"/>
                                              <w:marTop w:val="0"/>
                                              <w:marBottom w:val="0"/>
                                              <w:divBdr>
                                                <w:top w:val="none" w:sz="0" w:space="0" w:color="auto"/>
                                                <w:left w:val="none" w:sz="0" w:space="0" w:color="auto"/>
                                                <w:bottom w:val="none" w:sz="0" w:space="0" w:color="auto"/>
                                                <w:right w:val="none" w:sz="0" w:space="0" w:color="auto"/>
                                              </w:divBdr>
                                            </w:div>
                                          </w:divsChild>
                                        </w:div>
                                        <w:div w:id="1880586043">
                                          <w:marLeft w:val="100"/>
                                          <w:marRight w:val="0"/>
                                          <w:marTop w:val="0"/>
                                          <w:marBottom w:val="125"/>
                                          <w:divBdr>
                                            <w:top w:val="single" w:sz="2" w:space="0" w:color="E4E4E4"/>
                                            <w:left w:val="single" w:sz="2" w:space="0" w:color="E4E4E4"/>
                                            <w:bottom w:val="single" w:sz="2" w:space="0" w:color="E4E4E4"/>
                                            <w:right w:val="single" w:sz="2" w:space="0" w:color="E4E4E4"/>
                                          </w:divBdr>
                                          <w:divsChild>
                                            <w:div w:id="284041711">
                                              <w:marLeft w:val="0"/>
                                              <w:marRight w:val="0"/>
                                              <w:marTop w:val="0"/>
                                              <w:marBottom w:val="0"/>
                                              <w:divBdr>
                                                <w:top w:val="none" w:sz="0" w:space="0" w:color="auto"/>
                                                <w:left w:val="none" w:sz="0" w:space="0" w:color="auto"/>
                                                <w:bottom w:val="none" w:sz="0" w:space="0" w:color="auto"/>
                                                <w:right w:val="none" w:sz="0" w:space="0" w:color="auto"/>
                                              </w:divBdr>
                                            </w:div>
                                            <w:div w:id="1372420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9145846">
          <w:marLeft w:val="0"/>
          <w:marRight w:val="0"/>
          <w:marTop w:val="0"/>
          <w:marBottom w:val="0"/>
          <w:divBdr>
            <w:top w:val="none" w:sz="0" w:space="0" w:color="auto"/>
            <w:left w:val="none" w:sz="0" w:space="0" w:color="auto"/>
            <w:bottom w:val="none" w:sz="0" w:space="0" w:color="auto"/>
            <w:right w:val="none" w:sz="0" w:space="0" w:color="auto"/>
          </w:divBdr>
        </w:div>
      </w:divsChild>
    </w:div>
    <w:div w:id="1675447954">
      <w:bodyDiv w:val="1"/>
      <w:marLeft w:val="0"/>
      <w:marRight w:val="0"/>
      <w:marTop w:val="0"/>
      <w:marBottom w:val="0"/>
      <w:divBdr>
        <w:top w:val="none" w:sz="0" w:space="0" w:color="auto"/>
        <w:left w:val="none" w:sz="0" w:space="0" w:color="auto"/>
        <w:bottom w:val="none" w:sz="0" w:space="0" w:color="auto"/>
        <w:right w:val="none" w:sz="0" w:space="0" w:color="auto"/>
      </w:divBdr>
      <w:divsChild>
        <w:div w:id="1966157953">
          <w:marLeft w:val="0"/>
          <w:marRight w:val="0"/>
          <w:marTop w:val="0"/>
          <w:marBottom w:val="0"/>
          <w:divBdr>
            <w:top w:val="none" w:sz="0" w:space="0" w:color="auto"/>
            <w:left w:val="none" w:sz="0" w:space="0" w:color="auto"/>
            <w:bottom w:val="none" w:sz="0" w:space="0" w:color="auto"/>
            <w:right w:val="none" w:sz="0" w:space="0" w:color="auto"/>
          </w:divBdr>
          <w:divsChild>
            <w:div w:id="1705060538">
              <w:marLeft w:val="0"/>
              <w:marRight w:val="0"/>
              <w:marTop w:val="0"/>
              <w:marBottom w:val="0"/>
              <w:divBdr>
                <w:top w:val="none" w:sz="0" w:space="0" w:color="auto"/>
                <w:left w:val="none" w:sz="0" w:space="0" w:color="auto"/>
                <w:bottom w:val="none" w:sz="0" w:space="0" w:color="auto"/>
                <w:right w:val="none" w:sz="0" w:space="0" w:color="auto"/>
              </w:divBdr>
              <w:divsChild>
                <w:div w:id="116947552">
                  <w:marLeft w:val="-188"/>
                  <w:marRight w:val="-188"/>
                  <w:marTop w:val="1064"/>
                  <w:marBottom w:val="0"/>
                  <w:divBdr>
                    <w:top w:val="none" w:sz="0" w:space="0" w:color="auto"/>
                    <w:left w:val="none" w:sz="0" w:space="0" w:color="auto"/>
                    <w:bottom w:val="none" w:sz="0" w:space="0" w:color="auto"/>
                    <w:right w:val="none" w:sz="0" w:space="0" w:color="auto"/>
                  </w:divBdr>
                  <w:divsChild>
                    <w:div w:id="281618001">
                      <w:marLeft w:val="-188"/>
                      <w:marRight w:val="-188"/>
                      <w:marTop w:val="0"/>
                      <w:marBottom w:val="0"/>
                      <w:divBdr>
                        <w:top w:val="none" w:sz="0" w:space="0" w:color="auto"/>
                        <w:left w:val="none" w:sz="0" w:space="0" w:color="auto"/>
                        <w:bottom w:val="none" w:sz="0" w:space="0" w:color="auto"/>
                        <w:right w:val="none" w:sz="0" w:space="0" w:color="auto"/>
                      </w:divBdr>
                      <w:divsChild>
                        <w:div w:id="1493374001">
                          <w:marLeft w:val="0"/>
                          <w:marRight w:val="0"/>
                          <w:marTop w:val="0"/>
                          <w:marBottom w:val="0"/>
                          <w:divBdr>
                            <w:top w:val="none" w:sz="0" w:space="0" w:color="auto"/>
                            <w:left w:val="none" w:sz="0" w:space="0" w:color="auto"/>
                            <w:bottom w:val="none" w:sz="0" w:space="0" w:color="auto"/>
                            <w:right w:val="none" w:sz="0" w:space="0" w:color="auto"/>
                          </w:divBdr>
                          <w:divsChild>
                            <w:div w:id="1206410239">
                              <w:marLeft w:val="-188"/>
                              <w:marRight w:val="-188"/>
                              <w:marTop w:val="0"/>
                              <w:marBottom w:val="0"/>
                              <w:divBdr>
                                <w:top w:val="none" w:sz="0" w:space="0" w:color="auto"/>
                                <w:left w:val="none" w:sz="0" w:space="0" w:color="auto"/>
                                <w:bottom w:val="none" w:sz="0" w:space="0" w:color="auto"/>
                                <w:right w:val="none" w:sz="0" w:space="0" w:color="auto"/>
                              </w:divBdr>
                              <w:divsChild>
                                <w:div w:id="1178690645">
                                  <w:marLeft w:val="0"/>
                                  <w:marRight w:val="0"/>
                                  <w:marTop w:val="0"/>
                                  <w:marBottom w:val="0"/>
                                  <w:divBdr>
                                    <w:top w:val="none" w:sz="0" w:space="0" w:color="auto"/>
                                    <w:left w:val="none" w:sz="0" w:space="0" w:color="auto"/>
                                    <w:bottom w:val="none" w:sz="0" w:space="0" w:color="auto"/>
                                    <w:right w:val="none" w:sz="0" w:space="0" w:color="auto"/>
                                  </w:divBdr>
                                  <w:divsChild>
                                    <w:div w:id="1989628862">
                                      <w:marLeft w:val="0"/>
                                      <w:marRight w:val="0"/>
                                      <w:marTop w:val="0"/>
                                      <w:marBottom w:val="0"/>
                                      <w:divBdr>
                                        <w:top w:val="none" w:sz="0" w:space="0" w:color="auto"/>
                                        <w:left w:val="none" w:sz="0" w:space="0" w:color="auto"/>
                                        <w:bottom w:val="none" w:sz="0" w:space="0" w:color="auto"/>
                                        <w:right w:val="none" w:sz="0" w:space="0" w:color="auto"/>
                                      </w:divBdr>
                                      <w:divsChild>
                                        <w:div w:id="670789775">
                                          <w:marLeft w:val="0"/>
                                          <w:marRight w:val="0"/>
                                          <w:marTop w:val="0"/>
                                          <w:marBottom w:val="0"/>
                                          <w:divBdr>
                                            <w:top w:val="none" w:sz="0" w:space="0" w:color="auto"/>
                                            <w:left w:val="none" w:sz="0" w:space="0" w:color="auto"/>
                                            <w:bottom w:val="none" w:sz="0" w:space="0" w:color="auto"/>
                                            <w:right w:val="none" w:sz="0" w:space="0" w:color="auto"/>
                                          </w:divBdr>
                                          <w:divsChild>
                                            <w:div w:id="414212040">
                                              <w:marLeft w:val="0"/>
                                              <w:marRight w:val="0"/>
                                              <w:marTop w:val="0"/>
                                              <w:marBottom w:val="125"/>
                                              <w:divBdr>
                                                <w:top w:val="none" w:sz="0" w:space="0" w:color="auto"/>
                                                <w:left w:val="none" w:sz="0" w:space="0" w:color="auto"/>
                                                <w:bottom w:val="none" w:sz="0" w:space="0" w:color="auto"/>
                                                <w:right w:val="none" w:sz="0" w:space="0" w:color="auto"/>
                                              </w:divBdr>
                                            </w:div>
                                          </w:divsChild>
                                        </w:div>
                                        <w:div w:id="1462768387">
                                          <w:marLeft w:val="-188"/>
                                          <w:marRight w:val="-188"/>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1787200">
                          <w:marLeft w:val="0"/>
                          <w:marRight w:val="0"/>
                          <w:marTop w:val="0"/>
                          <w:marBottom w:val="0"/>
                          <w:divBdr>
                            <w:top w:val="none" w:sz="0" w:space="0" w:color="auto"/>
                            <w:left w:val="none" w:sz="0" w:space="0" w:color="auto"/>
                            <w:bottom w:val="none" w:sz="0" w:space="0" w:color="auto"/>
                            <w:right w:val="none" w:sz="0" w:space="0" w:color="auto"/>
                          </w:divBdr>
                          <w:divsChild>
                            <w:div w:id="750857750">
                              <w:marLeft w:val="0"/>
                              <w:marRight w:val="0"/>
                              <w:marTop w:val="0"/>
                              <w:marBottom w:val="125"/>
                              <w:divBdr>
                                <w:top w:val="none" w:sz="0" w:space="0" w:color="auto"/>
                                <w:left w:val="none" w:sz="0" w:space="0" w:color="auto"/>
                                <w:bottom w:val="none" w:sz="0" w:space="0" w:color="auto"/>
                                <w:right w:val="none" w:sz="0" w:space="0" w:color="auto"/>
                              </w:divBdr>
                            </w:div>
                            <w:div w:id="989793891">
                              <w:marLeft w:val="63"/>
                              <w:marRight w:val="63"/>
                              <w:marTop w:val="0"/>
                              <w:marBottom w:val="0"/>
                              <w:divBdr>
                                <w:top w:val="single" w:sz="4" w:space="6" w:color="D9D9D9"/>
                                <w:left w:val="single" w:sz="4" w:space="6" w:color="D9D9D9"/>
                                <w:bottom w:val="single" w:sz="4" w:space="6" w:color="D9D9D9"/>
                                <w:right w:val="single" w:sz="4" w:space="6" w:color="D9D9D9"/>
                              </w:divBdr>
                              <w:divsChild>
                                <w:div w:id="1511679562">
                                  <w:marLeft w:val="0"/>
                                  <w:marRight w:val="0"/>
                                  <w:marTop w:val="0"/>
                                  <w:marBottom w:val="0"/>
                                  <w:divBdr>
                                    <w:top w:val="none" w:sz="0" w:space="0" w:color="auto"/>
                                    <w:left w:val="none" w:sz="0" w:space="0" w:color="auto"/>
                                    <w:bottom w:val="none" w:sz="0" w:space="0" w:color="auto"/>
                                    <w:right w:val="none" w:sz="0" w:space="0" w:color="auto"/>
                                  </w:divBdr>
                                  <w:divsChild>
                                    <w:div w:id="409813977">
                                      <w:marLeft w:val="0"/>
                                      <w:marRight w:val="0"/>
                                      <w:marTop w:val="0"/>
                                      <w:marBottom w:val="0"/>
                                      <w:divBdr>
                                        <w:top w:val="none" w:sz="0" w:space="0" w:color="auto"/>
                                        <w:left w:val="none" w:sz="0" w:space="0" w:color="auto"/>
                                        <w:bottom w:val="none" w:sz="0" w:space="0" w:color="auto"/>
                                        <w:right w:val="none" w:sz="0" w:space="0" w:color="auto"/>
                                      </w:divBdr>
                                    </w:div>
                                    <w:div w:id="1843625233">
                                      <w:marLeft w:val="0"/>
                                      <w:marRight w:val="0"/>
                                      <w:marTop w:val="0"/>
                                      <w:marBottom w:val="0"/>
                                      <w:divBdr>
                                        <w:top w:val="none" w:sz="0" w:space="0" w:color="auto"/>
                                        <w:left w:val="none" w:sz="0" w:space="0" w:color="auto"/>
                                        <w:bottom w:val="none" w:sz="0" w:space="0" w:color="auto"/>
                                        <w:right w:val="none" w:sz="0" w:space="0" w:color="auto"/>
                                      </w:divBdr>
                                    </w:div>
                                    <w:div w:id="591357212">
                                      <w:marLeft w:val="0"/>
                                      <w:marRight w:val="0"/>
                                      <w:marTop w:val="0"/>
                                      <w:marBottom w:val="0"/>
                                      <w:divBdr>
                                        <w:top w:val="none" w:sz="0" w:space="0" w:color="auto"/>
                                        <w:left w:val="none" w:sz="0" w:space="0" w:color="auto"/>
                                        <w:bottom w:val="none" w:sz="0" w:space="0" w:color="auto"/>
                                        <w:right w:val="none" w:sz="0" w:space="0" w:color="auto"/>
                                      </w:divBdr>
                                    </w:div>
                                    <w:div w:id="423571430">
                                      <w:marLeft w:val="0"/>
                                      <w:marRight w:val="0"/>
                                      <w:marTop w:val="0"/>
                                      <w:marBottom w:val="0"/>
                                      <w:divBdr>
                                        <w:top w:val="none" w:sz="0" w:space="0" w:color="auto"/>
                                        <w:left w:val="none" w:sz="0" w:space="0" w:color="auto"/>
                                        <w:bottom w:val="none" w:sz="0" w:space="0" w:color="auto"/>
                                        <w:right w:val="none" w:sz="0" w:space="0" w:color="auto"/>
                                      </w:divBdr>
                                    </w:div>
                                    <w:div w:id="71403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339646">
                              <w:marLeft w:val="0"/>
                              <w:marRight w:val="0"/>
                              <w:marTop w:val="1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6398430">
          <w:marLeft w:val="0"/>
          <w:marRight w:val="0"/>
          <w:marTop w:val="0"/>
          <w:marBottom w:val="0"/>
          <w:divBdr>
            <w:top w:val="none" w:sz="0" w:space="0" w:color="auto"/>
            <w:left w:val="none" w:sz="0" w:space="0" w:color="auto"/>
            <w:bottom w:val="none" w:sz="0" w:space="0" w:color="auto"/>
            <w:right w:val="none" w:sz="0" w:space="0" w:color="auto"/>
          </w:divBdr>
          <w:divsChild>
            <w:div w:id="2055304056">
              <w:marLeft w:val="-188"/>
              <w:marRight w:val="-188"/>
              <w:marTop w:val="626"/>
              <w:marBottom w:val="626"/>
              <w:divBdr>
                <w:top w:val="none" w:sz="0" w:space="0" w:color="auto"/>
                <w:left w:val="none" w:sz="0" w:space="0" w:color="auto"/>
                <w:bottom w:val="none" w:sz="0" w:space="0" w:color="auto"/>
                <w:right w:val="none" w:sz="0" w:space="0" w:color="auto"/>
              </w:divBdr>
              <w:divsChild>
                <w:div w:id="464661564">
                  <w:marLeft w:val="0"/>
                  <w:marRight w:val="0"/>
                  <w:marTop w:val="0"/>
                  <w:marBottom w:val="0"/>
                  <w:divBdr>
                    <w:top w:val="none" w:sz="0" w:space="0" w:color="auto"/>
                    <w:left w:val="none" w:sz="0" w:space="0" w:color="auto"/>
                    <w:bottom w:val="none" w:sz="0" w:space="0" w:color="auto"/>
                    <w:right w:val="none" w:sz="0" w:space="0" w:color="auto"/>
                  </w:divBdr>
                </w:div>
                <w:div w:id="142429285">
                  <w:marLeft w:val="0"/>
                  <w:marRight w:val="0"/>
                  <w:marTop w:val="0"/>
                  <w:marBottom w:val="0"/>
                  <w:divBdr>
                    <w:top w:val="none" w:sz="0" w:space="0" w:color="auto"/>
                    <w:left w:val="none" w:sz="0" w:space="0" w:color="auto"/>
                    <w:bottom w:val="none" w:sz="0" w:space="0" w:color="auto"/>
                    <w:right w:val="none" w:sz="0" w:space="0" w:color="auto"/>
                  </w:divBdr>
                </w:div>
                <w:div w:id="1158839668">
                  <w:marLeft w:val="0"/>
                  <w:marRight w:val="0"/>
                  <w:marTop w:val="0"/>
                  <w:marBottom w:val="0"/>
                  <w:divBdr>
                    <w:top w:val="none" w:sz="0" w:space="0" w:color="auto"/>
                    <w:left w:val="none" w:sz="0" w:space="0" w:color="auto"/>
                    <w:bottom w:val="none" w:sz="0" w:space="0" w:color="auto"/>
                    <w:right w:val="none" w:sz="0" w:space="0" w:color="auto"/>
                  </w:divBdr>
                </w:div>
                <w:div w:id="1509057816">
                  <w:marLeft w:val="0"/>
                  <w:marRight w:val="0"/>
                  <w:marTop w:val="0"/>
                  <w:marBottom w:val="0"/>
                  <w:divBdr>
                    <w:top w:val="none" w:sz="0" w:space="0" w:color="auto"/>
                    <w:left w:val="none" w:sz="0" w:space="0" w:color="auto"/>
                    <w:bottom w:val="none" w:sz="0" w:space="0" w:color="auto"/>
                    <w:right w:val="none" w:sz="0" w:space="0" w:color="auto"/>
                  </w:divBdr>
                  <w:divsChild>
                    <w:div w:id="1914927100">
                      <w:marLeft w:val="-188"/>
                      <w:marRight w:val="-188"/>
                      <w:marTop w:val="0"/>
                      <w:marBottom w:val="0"/>
                      <w:divBdr>
                        <w:top w:val="none" w:sz="0" w:space="0" w:color="auto"/>
                        <w:left w:val="none" w:sz="0" w:space="0" w:color="auto"/>
                        <w:bottom w:val="none" w:sz="0" w:space="0" w:color="auto"/>
                        <w:right w:val="none" w:sz="0" w:space="0" w:color="auto"/>
                      </w:divBdr>
                    </w:div>
                    <w:div w:id="860633473">
                      <w:marLeft w:val="-188"/>
                      <w:marRight w:val="-188"/>
                      <w:marTop w:val="0"/>
                      <w:marBottom w:val="0"/>
                      <w:divBdr>
                        <w:top w:val="none" w:sz="0" w:space="0" w:color="auto"/>
                        <w:left w:val="none" w:sz="0" w:space="0" w:color="auto"/>
                        <w:bottom w:val="none" w:sz="0" w:space="0" w:color="auto"/>
                        <w:right w:val="none" w:sz="0" w:space="0" w:color="auto"/>
                      </w:divBdr>
                    </w:div>
                    <w:div w:id="270236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2366760">
      <w:bodyDiv w:val="1"/>
      <w:marLeft w:val="0"/>
      <w:marRight w:val="0"/>
      <w:marTop w:val="0"/>
      <w:marBottom w:val="0"/>
      <w:divBdr>
        <w:top w:val="none" w:sz="0" w:space="0" w:color="auto"/>
        <w:left w:val="none" w:sz="0" w:space="0" w:color="auto"/>
        <w:bottom w:val="none" w:sz="0" w:space="0" w:color="auto"/>
        <w:right w:val="none" w:sz="0" w:space="0" w:color="auto"/>
      </w:divBdr>
      <w:divsChild>
        <w:div w:id="220020120">
          <w:marLeft w:val="0"/>
          <w:marRight w:val="0"/>
          <w:marTop w:val="0"/>
          <w:marBottom w:val="0"/>
          <w:divBdr>
            <w:top w:val="none" w:sz="0" w:space="0" w:color="auto"/>
            <w:left w:val="none" w:sz="0" w:space="0" w:color="auto"/>
            <w:bottom w:val="none" w:sz="0" w:space="0" w:color="auto"/>
            <w:right w:val="none" w:sz="0" w:space="0" w:color="auto"/>
          </w:divBdr>
          <w:divsChild>
            <w:div w:id="1084568713">
              <w:marLeft w:val="0"/>
              <w:marRight w:val="0"/>
              <w:marTop w:val="63"/>
              <w:marBottom w:val="0"/>
              <w:divBdr>
                <w:top w:val="none" w:sz="0" w:space="0" w:color="auto"/>
                <w:left w:val="none" w:sz="0" w:space="0" w:color="auto"/>
                <w:bottom w:val="none" w:sz="0" w:space="0" w:color="auto"/>
                <w:right w:val="none" w:sz="0" w:space="0" w:color="auto"/>
              </w:divBdr>
            </w:div>
            <w:div w:id="83111784">
              <w:marLeft w:val="0"/>
              <w:marRight w:val="0"/>
              <w:marTop w:val="63"/>
              <w:marBottom w:val="0"/>
              <w:divBdr>
                <w:top w:val="none" w:sz="0" w:space="0" w:color="auto"/>
                <w:left w:val="none" w:sz="0" w:space="0" w:color="auto"/>
                <w:bottom w:val="none" w:sz="0" w:space="0" w:color="auto"/>
                <w:right w:val="none" w:sz="0" w:space="0" w:color="auto"/>
              </w:divBdr>
            </w:div>
            <w:div w:id="1254826538">
              <w:marLeft w:val="0"/>
              <w:marRight w:val="0"/>
              <w:marTop w:val="63"/>
              <w:marBottom w:val="0"/>
              <w:divBdr>
                <w:top w:val="none" w:sz="0" w:space="0" w:color="auto"/>
                <w:left w:val="none" w:sz="0" w:space="0" w:color="auto"/>
                <w:bottom w:val="none" w:sz="0" w:space="0" w:color="auto"/>
                <w:right w:val="none" w:sz="0" w:space="0" w:color="auto"/>
              </w:divBdr>
            </w:div>
            <w:div w:id="633752012">
              <w:marLeft w:val="0"/>
              <w:marRight w:val="0"/>
              <w:marTop w:val="63"/>
              <w:marBottom w:val="0"/>
              <w:divBdr>
                <w:top w:val="none" w:sz="0" w:space="0" w:color="auto"/>
                <w:left w:val="none" w:sz="0" w:space="0" w:color="auto"/>
                <w:bottom w:val="none" w:sz="0" w:space="0" w:color="auto"/>
                <w:right w:val="none" w:sz="0" w:space="0" w:color="auto"/>
              </w:divBdr>
            </w:div>
            <w:div w:id="1000741909">
              <w:marLeft w:val="0"/>
              <w:marRight w:val="0"/>
              <w:marTop w:val="63"/>
              <w:marBottom w:val="0"/>
              <w:divBdr>
                <w:top w:val="none" w:sz="0" w:space="0" w:color="auto"/>
                <w:left w:val="none" w:sz="0" w:space="0" w:color="auto"/>
                <w:bottom w:val="none" w:sz="0" w:space="0" w:color="auto"/>
                <w:right w:val="none" w:sz="0" w:space="0" w:color="auto"/>
              </w:divBdr>
            </w:div>
            <w:div w:id="1458446860">
              <w:marLeft w:val="0"/>
              <w:marRight w:val="0"/>
              <w:marTop w:val="63"/>
              <w:marBottom w:val="0"/>
              <w:divBdr>
                <w:top w:val="none" w:sz="0" w:space="0" w:color="auto"/>
                <w:left w:val="none" w:sz="0" w:space="0" w:color="auto"/>
                <w:bottom w:val="none" w:sz="0" w:space="0" w:color="auto"/>
                <w:right w:val="none" w:sz="0" w:space="0" w:color="auto"/>
              </w:divBdr>
            </w:div>
            <w:div w:id="988629763">
              <w:marLeft w:val="0"/>
              <w:marRight w:val="0"/>
              <w:marTop w:val="63"/>
              <w:marBottom w:val="0"/>
              <w:divBdr>
                <w:top w:val="none" w:sz="0" w:space="0" w:color="auto"/>
                <w:left w:val="none" w:sz="0" w:space="0" w:color="auto"/>
                <w:bottom w:val="none" w:sz="0" w:space="0" w:color="auto"/>
                <w:right w:val="none" w:sz="0" w:space="0" w:color="auto"/>
              </w:divBdr>
            </w:div>
            <w:div w:id="1037703642">
              <w:marLeft w:val="0"/>
              <w:marRight w:val="0"/>
              <w:marTop w:val="63"/>
              <w:marBottom w:val="0"/>
              <w:divBdr>
                <w:top w:val="none" w:sz="0" w:space="0" w:color="auto"/>
                <w:left w:val="none" w:sz="0" w:space="0" w:color="auto"/>
                <w:bottom w:val="none" w:sz="0" w:space="0" w:color="auto"/>
                <w:right w:val="none" w:sz="0" w:space="0" w:color="auto"/>
              </w:divBdr>
            </w:div>
            <w:div w:id="1525442320">
              <w:marLeft w:val="0"/>
              <w:marRight w:val="0"/>
              <w:marTop w:val="63"/>
              <w:marBottom w:val="0"/>
              <w:divBdr>
                <w:top w:val="none" w:sz="0" w:space="0" w:color="auto"/>
                <w:left w:val="none" w:sz="0" w:space="0" w:color="auto"/>
                <w:bottom w:val="none" w:sz="0" w:space="0" w:color="auto"/>
                <w:right w:val="none" w:sz="0" w:space="0" w:color="auto"/>
              </w:divBdr>
            </w:div>
            <w:div w:id="85929667">
              <w:marLeft w:val="0"/>
              <w:marRight w:val="0"/>
              <w:marTop w:val="63"/>
              <w:marBottom w:val="0"/>
              <w:divBdr>
                <w:top w:val="none" w:sz="0" w:space="0" w:color="auto"/>
                <w:left w:val="none" w:sz="0" w:space="0" w:color="auto"/>
                <w:bottom w:val="none" w:sz="0" w:space="0" w:color="auto"/>
                <w:right w:val="none" w:sz="0" w:space="0" w:color="auto"/>
              </w:divBdr>
            </w:div>
            <w:div w:id="328217614">
              <w:marLeft w:val="0"/>
              <w:marRight w:val="0"/>
              <w:marTop w:val="63"/>
              <w:marBottom w:val="0"/>
              <w:divBdr>
                <w:top w:val="none" w:sz="0" w:space="0" w:color="auto"/>
                <w:left w:val="none" w:sz="0" w:space="0" w:color="auto"/>
                <w:bottom w:val="none" w:sz="0" w:space="0" w:color="auto"/>
                <w:right w:val="none" w:sz="0" w:space="0" w:color="auto"/>
              </w:divBdr>
            </w:div>
          </w:divsChild>
        </w:div>
        <w:div w:id="940378572">
          <w:marLeft w:val="0"/>
          <w:marRight w:val="0"/>
          <w:marTop w:val="0"/>
          <w:marBottom w:val="0"/>
          <w:divBdr>
            <w:top w:val="none" w:sz="0" w:space="0" w:color="auto"/>
            <w:left w:val="none" w:sz="0" w:space="0" w:color="auto"/>
            <w:bottom w:val="none" w:sz="0" w:space="0" w:color="auto"/>
            <w:right w:val="none" w:sz="0" w:space="0" w:color="auto"/>
          </w:divBdr>
          <w:divsChild>
            <w:div w:id="990060838">
              <w:marLeft w:val="0"/>
              <w:marRight w:val="0"/>
              <w:marTop w:val="0"/>
              <w:marBottom w:val="0"/>
              <w:divBdr>
                <w:top w:val="none" w:sz="0" w:space="0" w:color="auto"/>
                <w:left w:val="none" w:sz="0" w:space="0" w:color="auto"/>
                <w:bottom w:val="none" w:sz="0" w:space="0" w:color="auto"/>
                <w:right w:val="none" w:sz="0" w:space="0" w:color="auto"/>
              </w:divBdr>
              <w:divsChild>
                <w:div w:id="178667685">
                  <w:marLeft w:val="0"/>
                  <w:marRight w:val="0"/>
                  <w:marTop w:val="0"/>
                  <w:marBottom w:val="0"/>
                  <w:divBdr>
                    <w:top w:val="none" w:sz="0" w:space="0" w:color="auto"/>
                    <w:left w:val="none" w:sz="0" w:space="0" w:color="auto"/>
                    <w:bottom w:val="none" w:sz="0" w:space="0" w:color="auto"/>
                    <w:right w:val="none" w:sz="0" w:space="0" w:color="auto"/>
                  </w:divBdr>
                  <w:divsChild>
                    <w:div w:id="418480007">
                      <w:marLeft w:val="0"/>
                      <w:marRight w:val="0"/>
                      <w:marTop w:val="0"/>
                      <w:marBottom w:val="0"/>
                      <w:divBdr>
                        <w:top w:val="none" w:sz="0" w:space="0" w:color="auto"/>
                        <w:left w:val="none" w:sz="0" w:space="0" w:color="auto"/>
                        <w:bottom w:val="none" w:sz="0" w:space="0" w:color="auto"/>
                        <w:right w:val="none" w:sz="0" w:space="0" w:color="auto"/>
                      </w:divBdr>
                    </w:div>
                  </w:divsChild>
                </w:div>
                <w:div w:id="600188292">
                  <w:marLeft w:val="0"/>
                  <w:marRight w:val="0"/>
                  <w:marTop w:val="0"/>
                  <w:marBottom w:val="0"/>
                  <w:divBdr>
                    <w:top w:val="none" w:sz="0" w:space="0" w:color="auto"/>
                    <w:left w:val="none" w:sz="0" w:space="0" w:color="auto"/>
                    <w:bottom w:val="none" w:sz="0" w:space="0" w:color="auto"/>
                    <w:right w:val="none" w:sz="0" w:space="0" w:color="auto"/>
                  </w:divBdr>
                  <w:divsChild>
                    <w:div w:id="1477837199">
                      <w:marLeft w:val="0"/>
                      <w:marRight w:val="0"/>
                      <w:marTop w:val="0"/>
                      <w:marBottom w:val="0"/>
                      <w:divBdr>
                        <w:top w:val="none" w:sz="0" w:space="0" w:color="auto"/>
                        <w:left w:val="none" w:sz="0" w:space="0" w:color="auto"/>
                        <w:bottom w:val="none" w:sz="0" w:space="0" w:color="auto"/>
                        <w:right w:val="none" w:sz="0" w:space="0" w:color="auto"/>
                      </w:divBdr>
                      <w:divsChild>
                        <w:div w:id="1841653849">
                          <w:marLeft w:val="0"/>
                          <w:marRight w:val="0"/>
                          <w:marTop w:val="0"/>
                          <w:marBottom w:val="0"/>
                          <w:divBdr>
                            <w:top w:val="none" w:sz="0" w:space="0" w:color="auto"/>
                            <w:left w:val="none" w:sz="0" w:space="0" w:color="auto"/>
                            <w:bottom w:val="none" w:sz="0" w:space="0" w:color="auto"/>
                            <w:right w:val="none" w:sz="0" w:space="0" w:color="auto"/>
                          </w:divBdr>
                          <w:divsChild>
                            <w:div w:id="1367290406">
                              <w:marLeft w:val="0"/>
                              <w:marRight w:val="0"/>
                              <w:marTop w:val="0"/>
                              <w:marBottom w:val="0"/>
                              <w:divBdr>
                                <w:top w:val="single" w:sz="4" w:space="12" w:color="FFFFFF"/>
                                <w:left w:val="single" w:sz="4" w:space="12" w:color="FFFFFF"/>
                                <w:bottom w:val="single" w:sz="4" w:space="12" w:color="FFFFFF"/>
                                <w:right w:val="single" w:sz="4" w:space="12" w:color="FFFFFF"/>
                              </w:divBdr>
                              <w:divsChild>
                                <w:div w:id="65880611">
                                  <w:marLeft w:val="0"/>
                                  <w:marRight w:val="0"/>
                                  <w:marTop w:val="0"/>
                                  <w:marBottom w:val="0"/>
                                  <w:divBdr>
                                    <w:top w:val="none" w:sz="0" w:space="0" w:color="auto"/>
                                    <w:left w:val="none" w:sz="0" w:space="0" w:color="auto"/>
                                    <w:bottom w:val="none" w:sz="0" w:space="0" w:color="auto"/>
                                    <w:right w:val="none" w:sz="0" w:space="0" w:color="auto"/>
                                  </w:divBdr>
                                  <w:divsChild>
                                    <w:div w:id="128592926">
                                      <w:marLeft w:val="0"/>
                                      <w:marRight w:val="0"/>
                                      <w:marTop w:val="0"/>
                                      <w:marBottom w:val="0"/>
                                      <w:divBdr>
                                        <w:top w:val="single" w:sz="4" w:space="0" w:color="D9D9D9"/>
                                        <w:left w:val="single" w:sz="4" w:space="0" w:color="D9D9D9"/>
                                        <w:bottom w:val="single" w:sz="4" w:space="0" w:color="D9D9D9"/>
                                        <w:right w:val="single" w:sz="4" w:space="0" w:color="D9D9D9"/>
                                      </w:divBdr>
                                    </w:div>
                                  </w:divsChild>
                                </w:div>
                              </w:divsChild>
                            </w:div>
                          </w:divsChild>
                        </w:div>
                      </w:divsChild>
                    </w:div>
                    <w:div w:id="1702708597">
                      <w:marLeft w:val="0"/>
                      <w:marRight w:val="0"/>
                      <w:marTop w:val="0"/>
                      <w:marBottom w:val="0"/>
                      <w:divBdr>
                        <w:top w:val="none" w:sz="0" w:space="0" w:color="auto"/>
                        <w:left w:val="none" w:sz="0" w:space="0" w:color="auto"/>
                        <w:bottom w:val="none" w:sz="0" w:space="0" w:color="auto"/>
                        <w:right w:val="none" w:sz="0" w:space="0" w:color="auto"/>
                      </w:divBdr>
                    </w:div>
                    <w:div w:id="835999885">
                      <w:marLeft w:val="0"/>
                      <w:marRight w:val="0"/>
                      <w:marTop w:val="0"/>
                      <w:marBottom w:val="0"/>
                      <w:divBdr>
                        <w:top w:val="none" w:sz="0" w:space="0" w:color="auto"/>
                        <w:left w:val="none" w:sz="0" w:space="0" w:color="auto"/>
                        <w:bottom w:val="none" w:sz="0" w:space="0" w:color="auto"/>
                        <w:right w:val="none" w:sz="0" w:space="0" w:color="auto"/>
                      </w:divBdr>
                    </w:div>
                    <w:div w:id="893850746">
                      <w:marLeft w:val="0"/>
                      <w:marRight w:val="0"/>
                      <w:marTop w:val="0"/>
                      <w:marBottom w:val="0"/>
                      <w:divBdr>
                        <w:top w:val="none" w:sz="0" w:space="0" w:color="auto"/>
                        <w:left w:val="none" w:sz="0" w:space="0" w:color="auto"/>
                        <w:bottom w:val="none" w:sz="0" w:space="0" w:color="auto"/>
                        <w:right w:val="none" w:sz="0" w:space="0" w:color="auto"/>
                      </w:divBdr>
                    </w:div>
                    <w:div w:id="32512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455095">
          <w:marLeft w:val="0"/>
          <w:marRight w:val="0"/>
          <w:marTop w:val="0"/>
          <w:marBottom w:val="0"/>
          <w:divBdr>
            <w:top w:val="none" w:sz="0" w:space="0" w:color="auto"/>
            <w:left w:val="none" w:sz="0" w:space="0" w:color="auto"/>
            <w:bottom w:val="none" w:sz="0" w:space="0" w:color="auto"/>
            <w:right w:val="none" w:sz="0" w:space="0" w:color="auto"/>
          </w:divBdr>
          <w:divsChild>
            <w:div w:id="1145125158">
              <w:marLeft w:val="0"/>
              <w:marRight w:val="0"/>
              <w:marTop w:val="0"/>
              <w:marBottom w:val="0"/>
              <w:divBdr>
                <w:top w:val="none" w:sz="0" w:space="0" w:color="auto"/>
                <w:left w:val="none" w:sz="0" w:space="0" w:color="auto"/>
                <w:bottom w:val="none" w:sz="0" w:space="0" w:color="auto"/>
                <w:right w:val="none" w:sz="0" w:space="0" w:color="auto"/>
              </w:divBdr>
              <w:divsChild>
                <w:div w:id="1821731611">
                  <w:marLeft w:val="0"/>
                  <w:marRight w:val="0"/>
                  <w:marTop w:val="0"/>
                  <w:marBottom w:val="0"/>
                  <w:divBdr>
                    <w:top w:val="none" w:sz="0" w:space="0" w:color="auto"/>
                    <w:left w:val="none" w:sz="0" w:space="0" w:color="auto"/>
                    <w:bottom w:val="none" w:sz="0" w:space="0" w:color="auto"/>
                    <w:right w:val="none" w:sz="0" w:space="0" w:color="auto"/>
                  </w:divBdr>
                  <w:divsChild>
                    <w:div w:id="1563785434">
                      <w:marLeft w:val="0"/>
                      <w:marRight w:val="0"/>
                      <w:marTop w:val="0"/>
                      <w:marBottom w:val="0"/>
                      <w:divBdr>
                        <w:top w:val="none" w:sz="0" w:space="0" w:color="auto"/>
                        <w:left w:val="none" w:sz="0" w:space="0" w:color="auto"/>
                        <w:bottom w:val="none" w:sz="0" w:space="0" w:color="auto"/>
                        <w:right w:val="none" w:sz="0" w:space="0" w:color="auto"/>
                      </w:divBdr>
                    </w:div>
                  </w:divsChild>
                </w:div>
                <w:div w:id="1597321945">
                  <w:marLeft w:val="0"/>
                  <w:marRight w:val="0"/>
                  <w:marTop w:val="188"/>
                  <w:marBottom w:val="188"/>
                  <w:divBdr>
                    <w:top w:val="none" w:sz="0" w:space="0" w:color="auto"/>
                    <w:left w:val="none" w:sz="0" w:space="0" w:color="auto"/>
                    <w:bottom w:val="none" w:sz="0" w:space="0" w:color="auto"/>
                    <w:right w:val="none" w:sz="0" w:space="0" w:color="auto"/>
                  </w:divBdr>
                  <w:divsChild>
                    <w:div w:id="489445701">
                      <w:marLeft w:val="0"/>
                      <w:marRight w:val="0"/>
                      <w:marTop w:val="0"/>
                      <w:marBottom w:val="0"/>
                      <w:divBdr>
                        <w:top w:val="single" w:sz="4" w:space="6" w:color="D6D6D6"/>
                        <w:left w:val="none" w:sz="0" w:space="0" w:color="auto"/>
                        <w:bottom w:val="single" w:sz="4" w:space="0" w:color="D6D6D6"/>
                        <w:right w:val="none" w:sz="0" w:space="0" w:color="auto"/>
                      </w:divBdr>
                      <w:divsChild>
                        <w:div w:id="438524475">
                          <w:marLeft w:val="0"/>
                          <w:marRight w:val="0"/>
                          <w:marTop w:val="0"/>
                          <w:marBottom w:val="0"/>
                          <w:divBdr>
                            <w:top w:val="none" w:sz="0" w:space="0" w:color="auto"/>
                            <w:left w:val="none" w:sz="0" w:space="0" w:color="auto"/>
                            <w:bottom w:val="none" w:sz="0" w:space="0" w:color="auto"/>
                            <w:right w:val="none" w:sz="0" w:space="0" w:color="auto"/>
                          </w:divBdr>
                        </w:div>
                        <w:div w:id="657609421">
                          <w:marLeft w:val="0"/>
                          <w:marRight w:val="0"/>
                          <w:marTop w:val="0"/>
                          <w:marBottom w:val="0"/>
                          <w:divBdr>
                            <w:top w:val="none" w:sz="0" w:space="0" w:color="auto"/>
                            <w:left w:val="none" w:sz="0" w:space="0" w:color="auto"/>
                            <w:bottom w:val="none" w:sz="0" w:space="0" w:color="auto"/>
                            <w:right w:val="none" w:sz="0" w:space="0" w:color="auto"/>
                          </w:divBdr>
                        </w:div>
                      </w:divsChild>
                    </w:div>
                    <w:div w:id="836265184">
                      <w:marLeft w:val="0"/>
                      <w:marRight w:val="0"/>
                      <w:marTop w:val="0"/>
                      <w:marBottom w:val="0"/>
                      <w:divBdr>
                        <w:top w:val="single" w:sz="4" w:space="6" w:color="D6D6D6"/>
                        <w:left w:val="none" w:sz="0" w:space="0" w:color="auto"/>
                        <w:bottom w:val="single" w:sz="4" w:space="0" w:color="D6D6D6"/>
                        <w:right w:val="none" w:sz="0" w:space="0" w:color="auto"/>
                      </w:divBdr>
                      <w:divsChild>
                        <w:div w:id="771512121">
                          <w:marLeft w:val="0"/>
                          <w:marRight w:val="0"/>
                          <w:marTop w:val="0"/>
                          <w:marBottom w:val="0"/>
                          <w:divBdr>
                            <w:top w:val="none" w:sz="0" w:space="0" w:color="auto"/>
                            <w:left w:val="none" w:sz="0" w:space="0" w:color="auto"/>
                            <w:bottom w:val="none" w:sz="0" w:space="0" w:color="auto"/>
                            <w:right w:val="none" w:sz="0" w:space="0" w:color="auto"/>
                          </w:divBdr>
                        </w:div>
                        <w:div w:id="883755163">
                          <w:marLeft w:val="0"/>
                          <w:marRight w:val="0"/>
                          <w:marTop w:val="0"/>
                          <w:marBottom w:val="0"/>
                          <w:divBdr>
                            <w:top w:val="none" w:sz="0" w:space="0" w:color="auto"/>
                            <w:left w:val="none" w:sz="0" w:space="0" w:color="auto"/>
                            <w:bottom w:val="none" w:sz="0" w:space="0" w:color="auto"/>
                            <w:right w:val="none" w:sz="0" w:space="0" w:color="auto"/>
                          </w:divBdr>
                        </w:div>
                      </w:divsChild>
                    </w:div>
                    <w:div w:id="1979726264">
                      <w:marLeft w:val="0"/>
                      <w:marRight w:val="0"/>
                      <w:marTop w:val="0"/>
                      <w:marBottom w:val="250"/>
                      <w:divBdr>
                        <w:top w:val="none" w:sz="0" w:space="0" w:color="auto"/>
                        <w:left w:val="none" w:sz="0" w:space="0" w:color="auto"/>
                        <w:bottom w:val="none" w:sz="0" w:space="0" w:color="auto"/>
                        <w:right w:val="none" w:sz="0" w:space="0" w:color="auto"/>
                      </w:divBdr>
                      <w:divsChild>
                        <w:div w:id="7559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7519644">
          <w:marLeft w:val="0"/>
          <w:marRight w:val="0"/>
          <w:marTop w:val="0"/>
          <w:marBottom w:val="0"/>
          <w:divBdr>
            <w:top w:val="none" w:sz="0" w:space="0" w:color="auto"/>
            <w:left w:val="none" w:sz="0" w:space="0" w:color="auto"/>
            <w:bottom w:val="none" w:sz="0" w:space="0" w:color="auto"/>
            <w:right w:val="none" w:sz="0" w:space="0" w:color="auto"/>
          </w:divBdr>
          <w:divsChild>
            <w:div w:id="80833165">
              <w:marLeft w:val="0"/>
              <w:marRight w:val="0"/>
              <w:marTop w:val="0"/>
              <w:marBottom w:val="0"/>
              <w:divBdr>
                <w:top w:val="none" w:sz="0" w:space="0" w:color="auto"/>
                <w:left w:val="none" w:sz="0" w:space="0" w:color="auto"/>
                <w:bottom w:val="none" w:sz="0" w:space="0" w:color="auto"/>
                <w:right w:val="none" w:sz="0" w:space="0" w:color="auto"/>
              </w:divBdr>
            </w:div>
            <w:div w:id="1774545970">
              <w:marLeft w:val="0"/>
              <w:marRight w:val="0"/>
              <w:marTop w:val="376"/>
              <w:marBottom w:val="376"/>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10</Pages>
  <Words>2656</Words>
  <Characters>15142</Characters>
  <Application>Microsoft Office Word</Application>
  <DocSecurity>0</DocSecurity>
  <Lines>126</Lines>
  <Paragraphs>35</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What special points will receive your attention while auditing the accounts of b</vt:lpstr>
      <vt:lpstr>What are the special points to which you will give your particular attention whi</vt:lpstr>
      <vt:lpstr>    How to do audit of educational institutions?</vt:lpstr>
    </vt:vector>
  </TitlesOfParts>
  <Company/>
  <LinksUpToDate>false</LinksUpToDate>
  <CharactersWithSpaces>17763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11</cp:revision>
  <dcterms:created xsi:type="dcterms:W3CDTF">2020-04-15T05:58:00Z</dcterms:created>
  <dcterms:modified xsi:type="dcterms:W3CDTF">2020-04-15T06:21:00Z</dcterms:modified>
</cp:coreProperties>
</file>